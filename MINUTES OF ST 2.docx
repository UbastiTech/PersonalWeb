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3" w:rsidRPr="00C94C09" w:rsidRDefault="000620F3" w:rsidP="000620F3">
      <w:pPr>
        <w:pStyle w:val="Heading1"/>
        <w:spacing w:line="360" w:lineRule="auto"/>
        <w:rPr>
          <w:ins w:id="0" w:author="Claud Watari" w:date="2018-01-21T16:29:00Z"/>
          <w:rFonts w:ascii="Times New Roman" w:hAnsi="Times New Roman" w:cs="Times New Roman"/>
          <w:sz w:val="24"/>
          <w:szCs w:val="24"/>
          <w:rPrChange w:id="1" w:author="Claud Watari" w:date="2018-01-21T17:10:00Z">
            <w:rPr>
              <w:ins w:id="2" w:author="Claud Watari" w:date="2018-01-21T16:29:00Z"/>
            </w:rPr>
          </w:rPrChange>
        </w:rPr>
      </w:pPr>
      <w:bookmarkStart w:id="3" w:name="_Toc504317141"/>
      <w:ins w:id="4" w:author="Claud Watari" w:date="2018-01-21T16:29:00Z">
        <w:r w:rsidRPr="00C94C09">
          <w:rPr>
            <w:rFonts w:ascii="Times New Roman" w:hAnsi="Times New Roman" w:cs="Times New Roman"/>
            <w:sz w:val="24"/>
            <w:szCs w:val="24"/>
            <w:rPrChange w:id="5" w:author="Claud Watari" w:date="2018-01-21T17:10:00Z">
              <w:rPr/>
            </w:rPrChange>
          </w:rPr>
          <w:t>ACKNOWLEDGEMENT</w:t>
        </w:r>
        <w:bookmarkEnd w:id="3"/>
      </w:ins>
    </w:p>
    <w:p w:rsidR="000620F3" w:rsidRPr="00C94C09" w:rsidRDefault="000620F3" w:rsidP="000620F3">
      <w:pPr>
        <w:spacing w:line="360" w:lineRule="auto"/>
        <w:rPr>
          <w:ins w:id="6" w:author="Claud Watari" w:date="2018-01-21T16:29:00Z"/>
          <w:rFonts w:ascii="Times New Roman" w:hAnsi="Times New Roman" w:cs="Times New Roman"/>
          <w:sz w:val="24"/>
          <w:szCs w:val="24"/>
          <w:rPrChange w:id="7" w:author="Claud Watari" w:date="2018-01-21T17:10:00Z">
            <w:rPr>
              <w:ins w:id="8" w:author="Claud Watari" w:date="2018-01-21T16:29:00Z"/>
              <w:rFonts w:asciiTheme="majorHAnsi" w:hAnsiTheme="majorHAnsi"/>
              <w:sz w:val="24"/>
              <w:szCs w:val="24"/>
            </w:rPr>
          </w:rPrChange>
        </w:rPr>
      </w:pPr>
      <w:ins w:id="9" w:author="Claud Watari" w:date="2018-01-21T16:29:00Z">
        <w:r w:rsidRPr="00C94C09">
          <w:rPr>
            <w:rFonts w:ascii="Times New Roman" w:hAnsi="Times New Roman" w:cs="Times New Roman"/>
            <w:sz w:val="24"/>
            <w:szCs w:val="24"/>
            <w:rPrChange w:id="10" w:author="Claud Watari" w:date="2018-01-21T17:10:00Z">
              <w:rPr>
                <w:rFonts w:asciiTheme="majorHAnsi" w:hAnsiTheme="majorHAnsi"/>
                <w:sz w:val="24"/>
                <w:szCs w:val="24"/>
              </w:rPr>
            </w:rPrChange>
          </w:rPr>
          <w:t>Industrial attachment played a very important in my life as an ICT student</w:t>
        </w:r>
      </w:ins>
      <w:ins w:id="11" w:author="Claud Watari" w:date="2018-01-21T17:11:00Z">
        <w:r w:rsidR="00846B45">
          <w:rPr>
            <w:rFonts w:ascii="Times New Roman" w:hAnsi="Times New Roman" w:cs="Times New Roman"/>
            <w:sz w:val="24"/>
            <w:szCs w:val="24"/>
          </w:rPr>
          <w:t xml:space="preserve"> as I</w:t>
        </w:r>
      </w:ins>
      <w:ins w:id="12" w:author="Claud Watari" w:date="2018-01-21T16:29:00Z">
        <w:r w:rsidRPr="00C94C09">
          <w:rPr>
            <w:rFonts w:ascii="Times New Roman" w:hAnsi="Times New Roman" w:cs="Times New Roman"/>
            <w:sz w:val="24"/>
            <w:szCs w:val="24"/>
            <w:rPrChange w:id="13" w:author="Claud Watari" w:date="2018-01-21T17:10:00Z">
              <w:rPr>
                <w:rFonts w:asciiTheme="majorHAnsi" w:hAnsiTheme="majorHAnsi"/>
                <w:sz w:val="24"/>
                <w:szCs w:val="24"/>
              </w:rPr>
            </w:rPrChange>
          </w:rPr>
          <w:t xml:space="preserve"> got a chance to get exposed to new standards and technologies. I would therefore like to acknowledge the Ministry of Health for affording me the opportunity to do my attachment in their ICT department.  I also appreciate my supervisor Mr. Apollo </w:t>
        </w:r>
        <w:proofErr w:type="spellStart"/>
        <w:r w:rsidRPr="00C94C09">
          <w:rPr>
            <w:rFonts w:ascii="Times New Roman" w:hAnsi="Times New Roman" w:cs="Times New Roman"/>
            <w:sz w:val="24"/>
            <w:szCs w:val="24"/>
            <w:rPrChange w:id="14" w:author="Claud Watari" w:date="2018-01-21T17:10:00Z">
              <w:rPr>
                <w:rFonts w:asciiTheme="majorHAnsi" w:hAnsiTheme="majorHAnsi"/>
                <w:sz w:val="24"/>
                <w:szCs w:val="24"/>
              </w:rPr>
            </w:rPrChange>
          </w:rPr>
          <w:t>Muchilwa</w:t>
        </w:r>
        <w:proofErr w:type="spellEnd"/>
        <w:r w:rsidRPr="00C94C09">
          <w:rPr>
            <w:rFonts w:ascii="Times New Roman" w:hAnsi="Times New Roman" w:cs="Times New Roman"/>
            <w:sz w:val="24"/>
            <w:szCs w:val="24"/>
            <w:rPrChange w:id="15" w:author="Claud Watari" w:date="2018-01-21T17:10:00Z">
              <w:rPr>
                <w:rFonts w:asciiTheme="majorHAnsi" w:hAnsiTheme="majorHAnsi"/>
                <w:sz w:val="24"/>
                <w:szCs w:val="24"/>
              </w:rPr>
            </w:rPrChange>
          </w:rPr>
          <w:t xml:space="preserve"> and my fellow attachés as they played a vital role in my learning process at the </w:t>
        </w:r>
      </w:ins>
      <w:ins w:id="16" w:author="Claud Watari" w:date="2018-01-21T17:11:00Z">
        <w:r w:rsidR="00C94C09">
          <w:rPr>
            <w:rFonts w:ascii="Times New Roman" w:hAnsi="Times New Roman" w:cs="Times New Roman"/>
            <w:sz w:val="24"/>
            <w:szCs w:val="24"/>
          </w:rPr>
          <w:t>Ministry</w:t>
        </w:r>
      </w:ins>
      <w:ins w:id="17" w:author="Claud Watari" w:date="2018-01-21T16:29:00Z">
        <w:r w:rsidRPr="00C94C09">
          <w:rPr>
            <w:rFonts w:ascii="Times New Roman" w:hAnsi="Times New Roman" w:cs="Times New Roman"/>
            <w:sz w:val="24"/>
            <w:szCs w:val="24"/>
            <w:rPrChange w:id="18" w:author="Claud Watari" w:date="2018-01-21T17:10:00Z">
              <w:rPr>
                <w:rFonts w:asciiTheme="majorHAnsi" w:hAnsiTheme="majorHAnsi"/>
                <w:sz w:val="24"/>
                <w:szCs w:val="24"/>
              </w:rPr>
            </w:rPrChange>
          </w:rPr>
          <w:t xml:space="preserve">.  I would also like to thank </w:t>
        </w:r>
        <w:proofErr w:type="spellStart"/>
        <w:r w:rsidRPr="00C94C09">
          <w:rPr>
            <w:rFonts w:ascii="Times New Roman" w:hAnsi="Times New Roman" w:cs="Times New Roman"/>
            <w:sz w:val="24"/>
            <w:szCs w:val="24"/>
            <w:rPrChange w:id="19" w:author="Claud Watari" w:date="2018-01-21T17:10:00Z">
              <w:rPr>
                <w:rFonts w:asciiTheme="majorHAnsi" w:hAnsiTheme="majorHAnsi"/>
                <w:sz w:val="24"/>
                <w:szCs w:val="24"/>
              </w:rPr>
            </w:rPrChange>
          </w:rPr>
          <w:t>Jomo</w:t>
        </w:r>
        <w:proofErr w:type="spellEnd"/>
        <w:r w:rsidRPr="00C94C09">
          <w:rPr>
            <w:rFonts w:ascii="Times New Roman" w:hAnsi="Times New Roman" w:cs="Times New Roman"/>
            <w:sz w:val="24"/>
            <w:szCs w:val="24"/>
            <w:rPrChange w:id="20" w:author="Claud Watari" w:date="2018-01-21T17:10:00Z">
              <w:rPr>
                <w:rFonts w:asciiTheme="majorHAnsi" w:hAnsiTheme="majorHAnsi"/>
                <w:sz w:val="24"/>
                <w:szCs w:val="24"/>
              </w:rPr>
            </w:rPrChange>
          </w:rPr>
          <w:t xml:space="preserve"> </w:t>
        </w:r>
        <w:r w:rsidR="00C94C09">
          <w:rPr>
            <w:rFonts w:ascii="Times New Roman" w:hAnsi="Times New Roman" w:cs="Times New Roman"/>
            <w:sz w:val="24"/>
            <w:szCs w:val="24"/>
          </w:rPr>
          <w:t>Kenyatta University of Agricult</w:t>
        </w:r>
        <w:r w:rsidRPr="00C94C09">
          <w:rPr>
            <w:rFonts w:ascii="Times New Roman" w:hAnsi="Times New Roman" w:cs="Times New Roman"/>
            <w:sz w:val="24"/>
            <w:szCs w:val="24"/>
            <w:rPrChange w:id="21" w:author="Claud Watari" w:date="2018-01-21T17:10:00Z">
              <w:rPr>
                <w:rFonts w:asciiTheme="majorHAnsi" w:hAnsiTheme="majorHAnsi"/>
                <w:sz w:val="24"/>
                <w:szCs w:val="24"/>
              </w:rPr>
            </w:rPrChange>
          </w:rPr>
          <w:t xml:space="preserve">ure and Technology for allowing us a period to go on attachment. </w:t>
        </w:r>
      </w:ins>
    </w:p>
    <w:p w:rsidR="000620F3" w:rsidRPr="00C94C09" w:rsidRDefault="000620F3" w:rsidP="000620F3">
      <w:pPr>
        <w:spacing w:line="360" w:lineRule="auto"/>
        <w:rPr>
          <w:ins w:id="22" w:author="Claud Watari" w:date="2018-01-21T16:29:00Z"/>
          <w:rFonts w:ascii="Times New Roman" w:hAnsi="Times New Roman" w:cs="Times New Roman"/>
          <w:sz w:val="24"/>
          <w:szCs w:val="24"/>
          <w:rPrChange w:id="23" w:author="Claud Watari" w:date="2018-01-21T17:10:00Z">
            <w:rPr>
              <w:ins w:id="24" w:author="Claud Watari" w:date="2018-01-21T16:29:00Z"/>
              <w:rFonts w:asciiTheme="majorHAnsi" w:hAnsiTheme="majorHAnsi"/>
              <w:sz w:val="24"/>
              <w:szCs w:val="24"/>
            </w:rPr>
          </w:rPrChange>
        </w:rPr>
      </w:pPr>
      <w:ins w:id="25" w:author="Claud Watari" w:date="2018-01-21T16:29:00Z">
        <w:r w:rsidRPr="00C94C09">
          <w:rPr>
            <w:rFonts w:ascii="Times New Roman" w:hAnsi="Times New Roman" w:cs="Times New Roman"/>
            <w:sz w:val="24"/>
            <w:szCs w:val="24"/>
            <w:rPrChange w:id="26" w:author="Claud Watari" w:date="2018-01-21T17:10:00Z">
              <w:rPr>
                <w:rFonts w:asciiTheme="majorHAnsi" w:hAnsiTheme="majorHAnsi"/>
                <w:sz w:val="24"/>
                <w:szCs w:val="24"/>
              </w:rPr>
            </w:rPrChange>
          </w:rPr>
          <w:t xml:space="preserve">I would also like to appreciate the staff at the Ministry with whom I interacted during my attachment period, and most importantly my family for all the support they provided me with during my attachment period. </w:t>
        </w:r>
      </w:ins>
    </w:p>
    <w:p w:rsidR="000620F3" w:rsidRDefault="000620F3" w:rsidP="000620F3">
      <w:pPr>
        <w:spacing w:line="360" w:lineRule="auto"/>
        <w:rPr>
          <w:ins w:id="27" w:author="Claud Watari" w:date="2018-01-21T16:29:00Z"/>
          <w:rFonts w:ascii="Times New Roman" w:hAnsi="Times New Roman" w:cs="Times New Roman"/>
          <w:sz w:val="24"/>
          <w:szCs w:val="24"/>
        </w:rPr>
      </w:pPr>
    </w:p>
    <w:p w:rsidR="000620F3" w:rsidRDefault="000620F3" w:rsidP="000620F3">
      <w:pPr>
        <w:spacing w:line="360" w:lineRule="auto"/>
        <w:rPr>
          <w:ins w:id="28" w:author="Claud Watari" w:date="2018-01-21T16:29:00Z"/>
          <w:rFonts w:ascii="Times New Roman" w:hAnsi="Times New Roman" w:cs="Times New Roman"/>
          <w:sz w:val="24"/>
          <w:szCs w:val="24"/>
        </w:rPr>
      </w:pPr>
    </w:p>
    <w:p w:rsidR="000620F3" w:rsidRDefault="000620F3" w:rsidP="000620F3">
      <w:pPr>
        <w:spacing w:line="360" w:lineRule="auto"/>
        <w:rPr>
          <w:ins w:id="29" w:author="Claud Watari" w:date="2018-01-21T16:29:00Z"/>
          <w:rFonts w:ascii="Times New Roman" w:hAnsi="Times New Roman" w:cs="Times New Roman"/>
          <w:sz w:val="24"/>
          <w:szCs w:val="24"/>
        </w:rPr>
      </w:pPr>
    </w:p>
    <w:p w:rsidR="000620F3" w:rsidRDefault="000620F3" w:rsidP="000620F3">
      <w:pPr>
        <w:spacing w:line="360" w:lineRule="auto"/>
        <w:rPr>
          <w:ins w:id="30" w:author="Claud Watari" w:date="2018-01-21T16:29:00Z"/>
          <w:rFonts w:ascii="Times New Roman" w:hAnsi="Times New Roman" w:cs="Times New Roman"/>
          <w:sz w:val="24"/>
          <w:szCs w:val="24"/>
        </w:rPr>
      </w:pPr>
    </w:p>
    <w:p w:rsidR="000620F3" w:rsidRDefault="000620F3" w:rsidP="000620F3">
      <w:pPr>
        <w:spacing w:line="360" w:lineRule="auto"/>
        <w:rPr>
          <w:ins w:id="31" w:author="Claud Watari" w:date="2018-01-21T16:29:00Z"/>
          <w:rFonts w:ascii="Times New Roman" w:hAnsi="Times New Roman" w:cs="Times New Roman"/>
          <w:sz w:val="24"/>
          <w:szCs w:val="24"/>
        </w:rPr>
      </w:pPr>
    </w:p>
    <w:p w:rsidR="000620F3" w:rsidRDefault="000620F3" w:rsidP="000620F3">
      <w:pPr>
        <w:spacing w:line="360" w:lineRule="auto"/>
        <w:rPr>
          <w:ins w:id="32" w:author="Claud Watari" w:date="2018-01-21T16:29:00Z"/>
          <w:rFonts w:ascii="Times New Roman" w:hAnsi="Times New Roman" w:cs="Times New Roman"/>
          <w:sz w:val="24"/>
          <w:szCs w:val="24"/>
        </w:rPr>
      </w:pPr>
    </w:p>
    <w:p w:rsidR="000620F3" w:rsidRDefault="000620F3" w:rsidP="000620F3">
      <w:pPr>
        <w:spacing w:line="360" w:lineRule="auto"/>
        <w:rPr>
          <w:ins w:id="33" w:author="Claud Watari" w:date="2018-01-21T16:29:00Z"/>
          <w:rFonts w:ascii="Times New Roman" w:hAnsi="Times New Roman" w:cs="Times New Roman"/>
          <w:sz w:val="24"/>
          <w:szCs w:val="24"/>
        </w:rPr>
      </w:pPr>
    </w:p>
    <w:p w:rsidR="000620F3" w:rsidRDefault="000620F3" w:rsidP="000620F3">
      <w:pPr>
        <w:spacing w:line="360" w:lineRule="auto"/>
        <w:rPr>
          <w:ins w:id="34" w:author="Claud Watari" w:date="2018-01-21T16:29:00Z"/>
          <w:rFonts w:ascii="Times New Roman" w:hAnsi="Times New Roman" w:cs="Times New Roman"/>
          <w:sz w:val="24"/>
          <w:szCs w:val="24"/>
        </w:rPr>
      </w:pPr>
    </w:p>
    <w:p w:rsidR="000620F3" w:rsidRDefault="000620F3" w:rsidP="000620F3">
      <w:pPr>
        <w:spacing w:line="360" w:lineRule="auto"/>
        <w:rPr>
          <w:ins w:id="35" w:author="Claud Watari" w:date="2018-01-21T16:29:00Z"/>
          <w:rFonts w:ascii="Times New Roman" w:hAnsi="Times New Roman" w:cs="Times New Roman"/>
          <w:sz w:val="24"/>
          <w:szCs w:val="24"/>
        </w:rPr>
      </w:pPr>
    </w:p>
    <w:p w:rsidR="000620F3" w:rsidRDefault="000620F3" w:rsidP="000620F3">
      <w:pPr>
        <w:spacing w:line="360" w:lineRule="auto"/>
        <w:rPr>
          <w:ins w:id="36" w:author="Claud Watari" w:date="2018-01-21T16:29:00Z"/>
          <w:rFonts w:ascii="Times New Roman" w:hAnsi="Times New Roman" w:cs="Times New Roman"/>
          <w:sz w:val="24"/>
          <w:szCs w:val="24"/>
        </w:rPr>
      </w:pPr>
    </w:p>
    <w:p w:rsidR="000620F3" w:rsidRDefault="000620F3" w:rsidP="000620F3">
      <w:pPr>
        <w:spacing w:line="360" w:lineRule="auto"/>
        <w:rPr>
          <w:ins w:id="37" w:author="Claud Watari" w:date="2018-01-21T16:29:00Z"/>
          <w:rFonts w:ascii="Times New Roman" w:hAnsi="Times New Roman" w:cs="Times New Roman"/>
          <w:sz w:val="24"/>
          <w:szCs w:val="24"/>
        </w:rPr>
      </w:pPr>
    </w:p>
    <w:p w:rsidR="000620F3" w:rsidRDefault="000620F3" w:rsidP="000620F3">
      <w:pPr>
        <w:spacing w:line="360" w:lineRule="auto"/>
        <w:rPr>
          <w:ins w:id="38" w:author="Claud Watari" w:date="2018-01-21T16:29:00Z"/>
          <w:rFonts w:ascii="Times New Roman" w:hAnsi="Times New Roman" w:cs="Times New Roman"/>
          <w:sz w:val="24"/>
          <w:szCs w:val="24"/>
        </w:rPr>
      </w:pPr>
    </w:p>
    <w:p w:rsidR="000620F3" w:rsidRDefault="000620F3" w:rsidP="000620F3">
      <w:pPr>
        <w:spacing w:line="360" w:lineRule="auto"/>
        <w:rPr>
          <w:ins w:id="39" w:author="Claud Watari" w:date="2018-01-21T16:29:00Z"/>
          <w:rFonts w:ascii="Times New Roman" w:hAnsi="Times New Roman" w:cs="Times New Roman"/>
          <w:sz w:val="24"/>
          <w:szCs w:val="24"/>
        </w:rPr>
      </w:pPr>
    </w:p>
    <w:p w:rsidR="000620F3" w:rsidRDefault="000620F3" w:rsidP="000620F3">
      <w:pPr>
        <w:pStyle w:val="Heading1"/>
        <w:spacing w:line="360" w:lineRule="auto"/>
        <w:rPr>
          <w:ins w:id="40" w:author="Claud Watari" w:date="2018-01-21T16:29:00Z"/>
          <w:rFonts w:ascii="Cambria" w:hAnsi="Cambria"/>
          <w:sz w:val="24"/>
          <w:szCs w:val="24"/>
        </w:rPr>
      </w:pPr>
      <w:bookmarkStart w:id="41" w:name="_Toc504317150"/>
      <w:ins w:id="42" w:author="Claud Watari" w:date="2018-01-21T16:29:00Z">
        <w:r>
          <w:rPr>
            <w:rFonts w:ascii="Cambria" w:hAnsi="Cambria"/>
            <w:sz w:val="24"/>
            <w:szCs w:val="24"/>
          </w:rPr>
          <w:t>DELARATION</w:t>
        </w:r>
        <w:bookmarkEnd w:id="41"/>
      </w:ins>
    </w:p>
    <w:p w:rsidR="000620F3" w:rsidRPr="00FF44BC" w:rsidRDefault="000620F3" w:rsidP="000620F3">
      <w:pPr>
        <w:spacing w:line="360" w:lineRule="auto"/>
        <w:rPr>
          <w:ins w:id="43" w:author="Claud Watari" w:date="2018-01-21T16:29:00Z"/>
          <w:rFonts w:ascii="Times New Roman" w:hAnsi="Times New Roman" w:cs="Times New Roman"/>
          <w:sz w:val="24"/>
          <w:szCs w:val="24"/>
          <w:rPrChange w:id="44" w:author="Claud Watari" w:date="2018-01-21T17:14:00Z">
            <w:rPr>
              <w:ins w:id="45" w:author="Claud Watari" w:date="2018-01-21T16:29:00Z"/>
            </w:rPr>
          </w:rPrChange>
        </w:rPr>
      </w:pPr>
      <w:ins w:id="46" w:author="Claud Watari" w:date="2018-01-21T16:29:00Z">
        <w:r w:rsidRPr="00FF44BC">
          <w:rPr>
            <w:rFonts w:ascii="Times New Roman" w:hAnsi="Times New Roman" w:cs="Times New Roman"/>
            <w:sz w:val="24"/>
            <w:szCs w:val="24"/>
            <w:rPrChange w:id="47" w:author="Claud Watari" w:date="2018-01-21T17:14:00Z">
              <w:rPr>
                <w:rFonts w:asciiTheme="majorHAnsi" w:hAnsiTheme="majorHAnsi"/>
              </w:rPr>
            </w:rPrChange>
          </w:rPr>
          <w:t xml:space="preserve"> I, Claud </w:t>
        </w:r>
        <w:proofErr w:type="spellStart"/>
        <w:r w:rsidRPr="00FF44BC">
          <w:rPr>
            <w:rFonts w:ascii="Times New Roman" w:hAnsi="Times New Roman" w:cs="Times New Roman"/>
            <w:sz w:val="24"/>
            <w:szCs w:val="24"/>
            <w:rPrChange w:id="48" w:author="Claud Watari" w:date="2018-01-21T17:14:00Z">
              <w:rPr>
                <w:rFonts w:asciiTheme="majorHAnsi" w:hAnsiTheme="majorHAnsi"/>
              </w:rPr>
            </w:rPrChange>
          </w:rPr>
          <w:t>Kamau</w:t>
        </w:r>
        <w:proofErr w:type="spellEnd"/>
        <w:r w:rsidRPr="00FF44BC">
          <w:rPr>
            <w:rFonts w:ascii="Times New Roman" w:hAnsi="Times New Roman" w:cs="Times New Roman"/>
            <w:sz w:val="24"/>
            <w:szCs w:val="24"/>
            <w:rPrChange w:id="49" w:author="Claud Watari" w:date="2018-01-21T17:14:00Z">
              <w:rPr>
                <w:rFonts w:asciiTheme="majorHAnsi" w:hAnsiTheme="majorHAnsi"/>
              </w:rPr>
            </w:rPrChange>
          </w:rPr>
          <w:t xml:space="preserve"> </w:t>
        </w:r>
        <w:proofErr w:type="spellStart"/>
        <w:r w:rsidRPr="00FF44BC">
          <w:rPr>
            <w:rFonts w:ascii="Times New Roman" w:hAnsi="Times New Roman" w:cs="Times New Roman"/>
            <w:sz w:val="24"/>
            <w:szCs w:val="24"/>
            <w:rPrChange w:id="50" w:author="Claud Watari" w:date="2018-01-21T17:14:00Z">
              <w:rPr>
                <w:rFonts w:asciiTheme="majorHAnsi" w:hAnsiTheme="majorHAnsi"/>
              </w:rPr>
            </w:rPrChange>
          </w:rPr>
          <w:t>Watari</w:t>
        </w:r>
        <w:proofErr w:type="spellEnd"/>
        <w:r w:rsidRPr="00FF44BC">
          <w:rPr>
            <w:rFonts w:ascii="Times New Roman" w:hAnsi="Times New Roman" w:cs="Times New Roman"/>
            <w:sz w:val="24"/>
            <w:szCs w:val="24"/>
            <w:rPrChange w:id="51" w:author="Claud Watari" w:date="2018-01-21T17:14:00Z">
              <w:rPr>
                <w:rFonts w:asciiTheme="majorHAnsi" w:hAnsiTheme="majorHAnsi"/>
              </w:rPr>
            </w:rPrChange>
          </w:rPr>
          <w:t xml:space="preserve"> declare that this report is my original project and that all the information provided herein is true to the best of my knowledge</w:t>
        </w:r>
        <w:r w:rsidRPr="00FF44BC">
          <w:rPr>
            <w:rFonts w:ascii="Times New Roman" w:hAnsi="Times New Roman" w:cs="Times New Roman"/>
            <w:sz w:val="24"/>
            <w:szCs w:val="24"/>
            <w:rPrChange w:id="52" w:author="Claud Watari" w:date="2018-01-21T17:14:00Z">
              <w:rPr/>
            </w:rPrChange>
          </w:rPr>
          <w:t>.</w:t>
        </w:r>
      </w:ins>
    </w:p>
    <w:p w:rsidR="000620F3" w:rsidRDefault="000620F3" w:rsidP="000620F3">
      <w:pPr>
        <w:spacing w:line="360" w:lineRule="auto"/>
        <w:rPr>
          <w:ins w:id="53" w:author="Claud Watari" w:date="2018-01-21T16:29:00Z"/>
        </w:rPr>
      </w:pPr>
    </w:p>
    <w:p w:rsidR="000620F3" w:rsidRPr="00F81C89" w:rsidRDefault="00FF44BC" w:rsidP="000620F3">
      <w:pPr>
        <w:spacing w:line="360" w:lineRule="auto"/>
        <w:rPr>
          <w:ins w:id="54" w:author="Claud Watari" w:date="2018-01-21T16:29:00Z"/>
        </w:rPr>
      </w:pPr>
      <w:ins w:id="55" w:author="Claud Watari" w:date="2018-01-21T16:29:00Z">
        <w:r>
          <w:rPr>
            <w:rFonts w:ascii="Times New Roman" w:hAnsi="Times New Roman" w:cs="Times New Roman"/>
            <w:sz w:val="24"/>
            <w:szCs w:val="24"/>
          </w:rPr>
          <w:t>Date……………………………</w:t>
        </w:r>
      </w:ins>
      <w:ins w:id="56" w:author="Claud Watari" w:date="2018-01-21T17:15:00Z">
        <w:r>
          <w:rPr>
            <w:rFonts w:ascii="Times New Roman" w:hAnsi="Times New Roman" w:cs="Times New Roman"/>
            <w:sz w:val="24"/>
            <w:szCs w:val="24"/>
          </w:rPr>
          <w:t>………</w:t>
        </w:r>
      </w:ins>
      <w:ins w:id="57" w:author="Claud Watari" w:date="2018-01-21T16:29:00Z">
        <w:r w:rsidR="000620F3" w:rsidRPr="00FF44BC">
          <w:rPr>
            <w:rFonts w:ascii="Times New Roman" w:hAnsi="Times New Roman" w:cs="Times New Roman"/>
            <w:sz w:val="24"/>
            <w:szCs w:val="24"/>
            <w:rPrChange w:id="58" w:author="Claud Watari" w:date="2018-01-21T17:14:00Z">
              <w:rPr/>
            </w:rPrChange>
          </w:rPr>
          <w:t xml:space="preserve">               </w:t>
        </w:r>
        <w:r>
          <w:rPr>
            <w:rFonts w:ascii="Times New Roman" w:hAnsi="Times New Roman" w:cs="Times New Roman"/>
            <w:sz w:val="24"/>
            <w:szCs w:val="24"/>
          </w:rPr>
          <w:t xml:space="preserve">            </w:t>
        </w:r>
      </w:ins>
      <w:ins w:id="59" w:author="Claud Watari" w:date="2018-01-21T17:14:00Z">
        <w:r>
          <w:rPr>
            <w:rFonts w:ascii="Times New Roman" w:hAnsi="Times New Roman" w:cs="Times New Roman"/>
            <w:sz w:val="24"/>
            <w:szCs w:val="24"/>
          </w:rPr>
          <w:t xml:space="preserve"> </w:t>
        </w:r>
      </w:ins>
      <w:ins w:id="60" w:author="Claud Watari" w:date="2018-01-21T16:29:00Z">
        <w:r w:rsidR="000620F3" w:rsidRPr="00FF44BC">
          <w:rPr>
            <w:rFonts w:ascii="Times New Roman" w:hAnsi="Times New Roman" w:cs="Times New Roman"/>
            <w:sz w:val="24"/>
            <w:szCs w:val="24"/>
            <w:rPrChange w:id="61" w:author="Claud Watari" w:date="2018-01-21T17:14:00Z">
              <w:rPr/>
            </w:rPrChange>
          </w:rPr>
          <w:t>Signature……………………………..</w:t>
        </w:r>
      </w:ins>
    </w:p>
    <w:p w:rsidR="000620F3" w:rsidRPr="00527CBD" w:rsidRDefault="000620F3" w:rsidP="000620F3">
      <w:pPr>
        <w:spacing w:line="360" w:lineRule="auto"/>
        <w:rPr>
          <w:ins w:id="62" w:author="Claud Watari" w:date="2018-01-21T16:29:00Z"/>
          <w:rFonts w:ascii="Times New Roman" w:hAnsi="Times New Roman" w:cs="Times New Roman"/>
          <w:sz w:val="24"/>
          <w:szCs w:val="24"/>
        </w:rPr>
      </w:pPr>
    </w:p>
    <w:p w:rsidR="000620F3" w:rsidRDefault="000620F3" w:rsidP="000620F3">
      <w:pPr>
        <w:spacing w:line="360" w:lineRule="auto"/>
        <w:jc w:val="center"/>
        <w:rPr>
          <w:ins w:id="63" w:author="Claud Watari" w:date="2018-01-21T16:29:00Z"/>
          <w:rFonts w:ascii="Times New Roman" w:hAnsi="Times New Roman" w:cs="Times New Roman"/>
          <w:sz w:val="24"/>
          <w:szCs w:val="24"/>
        </w:rPr>
      </w:pPr>
    </w:p>
    <w:p w:rsidR="000620F3" w:rsidRDefault="000620F3" w:rsidP="000620F3">
      <w:pPr>
        <w:spacing w:line="360" w:lineRule="auto"/>
        <w:jc w:val="center"/>
        <w:rPr>
          <w:ins w:id="64" w:author="Claud Watari" w:date="2018-01-21T16:29:00Z"/>
          <w:rFonts w:ascii="Times New Roman" w:hAnsi="Times New Roman" w:cs="Times New Roman"/>
          <w:sz w:val="24"/>
          <w:szCs w:val="24"/>
        </w:rPr>
      </w:pPr>
    </w:p>
    <w:p w:rsidR="000620F3" w:rsidRDefault="000620F3" w:rsidP="000620F3">
      <w:pPr>
        <w:spacing w:line="360" w:lineRule="auto"/>
        <w:jc w:val="center"/>
        <w:rPr>
          <w:ins w:id="65" w:author="Claud Watari" w:date="2018-01-21T16:29:00Z"/>
          <w:rFonts w:ascii="Times New Roman" w:hAnsi="Times New Roman" w:cs="Times New Roman"/>
          <w:sz w:val="24"/>
          <w:szCs w:val="24"/>
        </w:rPr>
      </w:pPr>
    </w:p>
    <w:p w:rsidR="000620F3" w:rsidRDefault="000620F3" w:rsidP="000620F3">
      <w:pPr>
        <w:spacing w:line="360" w:lineRule="auto"/>
        <w:jc w:val="center"/>
        <w:rPr>
          <w:ins w:id="66" w:author="Claud Watari" w:date="2018-01-21T16:29:00Z"/>
          <w:rFonts w:ascii="Times New Roman" w:hAnsi="Times New Roman" w:cs="Times New Roman"/>
          <w:sz w:val="24"/>
          <w:szCs w:val="24"/>
        </w:rPr>
      </w:pPr>
    </w:p>
    <w:p w:rsidR="000620F3" w:rsidRDefault="000620F3" w:rsidP="000620F3">
      <w:pPr>
        <w:spacing w:line="360" w:lineRule="auto"/>
        <w:jc w:val="center"/>
        <w:rPr>
          <w:ins w:id="67" w:author="Claud Watari" w:date="2018-01-21T16:29:00Z"/>
          <w:rFonts w:ascii="Times New Roman" w:hAnsi="Times New Roman" w:cs="Times New Roman"/>
          <w:sz w:val="24"/>
          <w:szCs w:val="24"/>
        </w:rPr>
      </w:pPr>
    </w:p>
    <w:p w:rsidR="000620F3" w:rsidRDefault="000620F3" w:rsidP="000620F3">
      <w:pPr>
        <w:spacing w:line="360" w:lineRule="auto"/>
        <w:jc w:val="center"/>
        <w:rPr>
          <w:ins w:id="68" w:author="Claud Watari" w:date="2018-01-21T16:29:00Z"/>
          <w:rFonts w:ascii="Times New Roman" w:hAnsi="Times New Roman" w:cs="Times New Roman"/>
          <w:sz w:val="24"/>
          <w:szCs w:val="24"/>
        </w:rPr>
      </w:pPr>
    </w:p>
    <w:p w:rsidR="000620F3" w:rsidRDefault="000620F3" w:rsidP="000620F3">
      <w:pPr>
        <w:spacing w:line="360" w:lineRule="auto"/>
        <w:jc w:val="center"/>
        <w:rPr>
          <w:ins w:id="69" w:author="Claud Watari" w:date="2018-01-21T16:29:00Z"/>
          <w:rFonts w:ascii="Times New Roman" w:hAnsi="Times New Roman" w:cs="Times New Roman"/>
          <w:sz w:val="24"/>
          <w:szCs w:val="24"/>
        </w:rPr>
      </w:pPr>
    </w:p>
    <w:p w:rsidR="000620F3" w:rsidRDefault="000620F3" w:rsidP="000620F3">
      <w:pPr>
        <w:spacing w:line="360" w:lineRule="auto"/>
        <w:jc w:val="center"/>
        <w:rPr>
          <w:ins w:id="70" w:author="Claud Watari" w:date="2018-01-21T16:29:00Z"/>
          <w:rFonts w:ascii="Times New Roman" w:hAnsi="Times New Roman" w:cs="Times New Roman"/>
          <w:sz w:val="24"/>
          <w:szCs w:val="24"/>
        </w:rPr>
      </w:pPr>
    </w:p>
    <w:p w:rsidR="000620F3" w:rsidRDefault="000620F3" w:rsidP="000620F3">
      <w:pPr>
        <w:spacing w:line="360" w:lineRule="auto"/>
        <w:jc w:val="center"/>
        <w:rPr>
          <w:ins w:id="71" w:author="Claud Watari" w:date="2018-01-21T16:29:00Z"/>
          <w:rFonts w:ascii="Times New Roman" w:hAnsi="Times New Roman" w:cs="Times New Roman"/>
          <w:sz w:val="24"/>
          <w:szCs w:val="24"/>
        </w:rPr>
      </w:pPr>
    </w:p>
    <w:p w:rsidR="000620F3" w:rsidRDefault="000620F3" w:rsidP="000620F3">
      <w:pPr>
        <w:spacing w:line="360" w:lineRule="auto"/>
        <w:jc w:val="center"/>
        <w:rPr>
          <w:ins w:id="72" w:author="Claud Watari" w:date="2018-01-21T16:29:00Z"/>
          <w:rFonts w:ascii="Times New Roman" w:hAnsi="Times New Roman" w:cs="Times New Roman"/>
          <w:sz w:val="24"/>
          <w:szCs w:val="24"/>
        </w:rPr>
      </w:pPr>
    </w:p>
    <w:p w:rsidR="000620F3" w:rsidRDefault="000620F3" w:rsidP="000620F3">
      <w:pPr>
        <w:spacing w:line="360" w:lineRule="auto"/>
        <w:jc w:val="center"/>
        <w:rPr>
          <w:ins w:id="73" w:author="Claud Watari" w:date="2018-01-21T16:29:00Z"/>
          <w:rFonts w:ascii="Times New Roman" w:hAnsi="Times New Roman" w:cs="Times New Roman"/>
          <w:sz w:val="24"/>
          <w:szCs w:val="24"/>
        </w:rPr>
      </w:pPr>
    </w:p>
    <w:p w:rsidR="000620F3" w:rsidRDefault="000620F3" w:rsidP="000620F3">
      <w:pPr>
        <w:spacing w:line="360" w:lineRule="auto"/>
        <w:jc w:val="center"/>
        <w:rPr>
          <w:ins w:id="74" w:author="Claud Watari" w:date="2018-01-21T16:29:00Z"/>
          <w:rFonts w:ascii="Times New Roman" w:hAnsi="Times New Roman" w:cs="Times New Roman"/>
          <w:sz w:val="24"/>
          <w:szCs w:val="24"/>
        </w:rPr>
      </w:pPr>
    </w:p>
    <w:p w:rsidR="000620F3" w:rsidRDefault="000620F3" w:rsidP="000620F3">
      <w:pPr>
        <w:spacing w:line="360" w:lineRule="auto"/>
        <w:jc w:val="center"/>
        <w:rPr>
          <w:ins w:id="75" w:author="Claud Watari" w:date="2018-01-21T16:29:00Z"/>
          <w:rFonts w:ascii="Times New Roman" w:hAnsi="Times New Roman" w:cs="Times New Roman"/>
          <w:sz w:val="24"/>
          <w:szCs w:val="24"/>
        </w:rPr>
      </w:pPr>
    </w:p>
    <w:p w:rsidR="000620F3" w:rsidRPr="00527CBD" w:rsidRDefault="000620F3" w:rsidP="000620F3">
      <w:pPr>
        <w:spacing w:line="360" w:lineRule="auto"/>
        <w:jc w:val="center"/>
        <w:rPr>
          <w:ins w:id="76" w:author="Claud Watari" w:date="2018-01-21T16:29:00Z"/>
          <w:rFonts w:ascii="Times New Roman" w:hAnsi="Times New Roman" w:cs="Times New Roman"/>
          <w:sz w:val="24"/>
          <w:szCs w:val="24"/>
        </w:rPr>
      </w:pPr>
    </w:p>
    <w:p w:rsidR="000620F3" w:rsidRDefault="000620F3" w:rsidP="000620F3">
      <w:pPr>
        <w:spacing w:line="360" w:lineRule="auto"/>
        <w:jc w:val="center"/>
        <w:rPr>
          <w:ins w:id="77" w:author="Claud Watari" w:date="2018-01-21T16:29:00Z"/>
          <w:rFonts w:ascii="Times New Roman" w:hAnsi="Times New Roman" w:cs="Times New Roman"/>
          <w:sz w:val="24"/>
          <w:szCs w:val="24"/>
        </w:rPr>
      </w:pPr>
    </w:p>
    <w:customXmlInsRangeStart w:id="78" w:author="Claud Watari" w:date="2018-01-21T16:29:00Z"/>
    <w:sdt>
      <w:sdtPr>
        <w:rPr>
          <w:rFonts w:asciiTheme="minorHAnsi" w:eastAsiaTheme="minorEastAsia" w:hAnsiTheme="minorHAnsi" w:cstheme="minorBidi"/>
          <w:b w:val="0"/>
          <w:bCs w:val="0"/>
          <w:sz w:val="22"/>
          <w:szCs w:val="22"/>
          <w:lang w:bidi="ar-SA"/>
        </w:rPr>
        <w:id w:val="1205448769"/>
        <w:docPartObj>
          <w:docPartGallery w:val="Table of Contents"/>
          <w:docPartUnique/>
        </w:docPartObj>
      </w:sdtPr>
      <w:sdtEndPr>
        <w:rPr>
          <w:rFonts w:eastAsiaTheme="minorHAnsi"/>
          <w:noProof/>
        </w:rPr>
      </w:sdtEndPr>
      <w:sdtContent>
        <w:customXmlInsRangeEnd w:id="78"/>
        <w:p w:rsidR="000620F3" w:rsidRPr="00FB3E53" w:rsidRDefault="000620F3" w:rsidP="000620F3">
          <w:pPr>
            <w:pStyle w:val="TOCHeading"/>
            <w:rPr>
              <w:ins w:id="79" w:author="Claud Watari" w:date="2018-01-21T16:29:00Z"/>
              <w:rFonts w:ascii="Times New Roman" w:hAnsi="Times New Roman" w:cs="Times New Roman"/>
              <w:sz w:val="24"/>
              <w:szCs w:val="24"/>
              <w:rPrChange w:id="80" w:author="Claud Watari" w:date="2018-01-21T17:07:00Z">
                <w:rPr>
                  <w:ins w:id="81" w:author="Claud Watari" w:date="2018-01-21T16:29:00Z"/>
                </w:rPr>
              </w:rPrChange>
            </w:rPr>
          </w:pPr>
          <w:ins w:id="82" w:author="Claud Watari" w:date="2018-01-21T16:29:00Z">
            <w:r w:rsidRPr="00FB3E53">
              <w:rPr>
                <w:rFonts w:ascii="Times New Roman" w:hAnsi="Times New Roman" w:cs="Times New Roman"/>
                <w:sz w:val="24"/>
                <w:szCs w:val="24"/>
                <w:rPrChange w:id="83" w:author="Claud Watari" w:date="2018-01-21T17:07:00Z">
                  <w:rPr/>
                </w:rPrChange>
              </w:rPr>
              <w:t>Contents</w:t>
            </w:r>
          </w:ins>
        </w:p>
        <w:p w:rsidR="008039E5" w:rsidRDefault="000620F3">
          <w:pPr>
            <w:pStyle w:val="TOC1"/>
            <w:tabs>
              <w:tab w:val="right" w:leader="dot" w:pos="9350"/>
            </w:tabs>
            <w:rPr>
              <w:ins w:id="84" w:author="Claud Watari" w:date="2018-01-21T16:57:00Z"/>
              <w:noProof/>
              <w:lang w:bidi="ar-SA"/>
            </w:rPr>
          </w:pPr>
          <w:ins w:id="85" w:author="Claud Watari" w:date="2018-01-21T16:29:00Z">
            <w:r>
              <w:fldChar w:fldCharType="begin"/>
            </w:r>
            <w:r>
              <w:instrText xml:space="preserve"> TOC \o "1-3" \h \z \u </w:instrText>
            </w:r>
            <w:r>
              <w:fldChar w:fldCharType="separate"/>
            </w:r>
          </w:ins>
          <w:ins w:id="86" w:author="Claud Watari" w:date="2018-01-21T16:57:00Z">
            <w:r w:rsidR="008039E5" w:rsidRPr="00540280">
              <w:rPr>
                <w:rStyle w:val="Hyperlink"/>
                <w:noProof/>
              </w:rPr>
              <w:fldChar w:fldCharType="begin"/>
            </w:r>
            <w:r w:rsidR="008039E5" w:rsidRPr="00540280">
              <w:rPr>
                <w:rStyle w:val="Hyperlink"/>
                <w:noProof/>
              </w:rPr>
              <w:instrText xml:space="preserve"> </w:instrText>
            </w:r>
            <w:r w:rsidR="008039E5">
              <w:rPr>
                <w:noProof/>
              </w:rPr>
              <w:instrText>HYPERLINK \l "_Toc504317141"</w:instrText>
            </w:r>
            <w:r w:rsidR="008039E5" w:rsidRPr="00540280">
              <w:rPr>
                <w:rStyle w:val="Hyperlink"/>
                <w:noProof/>
              </w:rPr>
              <w:instrText xml:space="preserve"> </w:instrText>
            </w:r>
            <w:r w:rsidR="008039E5" w:rsidRPr="00540280">
              <w:rPr>
                <w:rStyle w:val="Hyperlink"/>
                <w:noProof/>
              </w:rPr>
              <w:fldChar w:fldCharType="separate"/>
            </w:r>
            <w:r w:rsidR="008039E5" w:rsidRPr="00FB3E53">
              <w:rPr>
                <w:rStyle w:val="Hyperlink"/>
                <w:rFonts w:ascii="Times New Roman" w:hAnsi="Times New Roman" w:cs="Times New Roman"/>
                <w:noProof/>
                <w:sz w:val="24"/>
                <w:szCs w:val="24"/>
                <w:rPrChange w:id="87" w:author="Claud Watari" w:date="2018-01-21T17:07:00Z">
                  <w:rPr>
                    <w:rStyle w:val="Hyperlink"/>
                    <w:noProof/>
                  </w:rPr>
                </w:rPrChange>
              </w:rPr>
              <w:t>ACKNOWLEDGEMENT</w:t>
            </w:r>
            <w:r w:rsidR="008039E5">
              <w:rPr>
                <w:noProof/>
                <w:webHidden/>
              </w:rPr>
              <w:tab/>
            </w:r>
            <w:r w:rsidR="008039E5">
              <w:rPr>
                <w:noProof/>
                <w:webHidden/>
              </w:rPr>
              <w:fldChar w:fldCharType="begin"/>
            </w:r>
            <w:r w:rsidR="008039E5">
              <w:rPr>
                <w:noProof/>
                <w:webHidden/>
              </w:rPr>
              <w:instrText xml:space="preserve"> PAGEREF _Toc504317141 \h </w:instrText>
            </w:r>
          </w:ins>
          <w:r w:rsidR="008039E5">
            <w:rPr>
              <w:noProof/>
              <w:webHidden/>
            </w:rPr>
          </w:r>
          <w:r w:rsidR="008039E5">
            <w:rPr>
              <w:noProof/>
              <w:webHidden/>
            </w:rPr>
            <w:fldChar w:fldCharType="separate"/>
          </w:r>
          <w:ins w:id="88" w:author="Claud Watari" w:date="2018-01-21T16:57:00Z">
            <w:r w:rsidR="008039E5">
              <w:rPr>
                <w:noProof/>
                <w:webHidden/>
              </w:rPr>
              <w:t>1</w:t>
            </w:r>
            <w:r w:rsidR="008039E5">
              <w:rPr>
                <w:noProof/>
                <w:webHidden/>
              </w:rPr>
              <w:fldChar w:fldCharType="end"/>
            </w:r>
            <w:r w:rsidR="008039E5" w:rsidRPr="00540280">
              <w:rPr>
                <w:rStyle w:val="Hyperlink"/>
                <w:noProof/>
              </w:rPr>
              <w:fldChar w:fldCharType="end"/>
            </w:r>
          </w:ins>
        </w:p>
        <w:p w:rsidR="008039E5" w:rsidRDefault="008039E5">
          <w:pPr>
            <w:pStyle w:val="TOC1"/>
            <w:tabs>
              <w:tab w:val="right" w:leader="dot" w:pos="9350"/>
            </w:tabs>
            <w:rPr>
              <w:ins w:id="89" w:author="Claud Watari" w:date="2018-01-21T16:57:00Z"/>
              <w:noProof/>
              <w:lang w:bidi="ar-SA"/>
            </w:rPr>
          </w:pPr>
          <w:ins w:id="90"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"_Toc504317150"</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91" w:author="Claud Watari" w:date="2018-01-21T17:08:00Z">
                  <w:rPr>
                    <w:rStyle w:val="Hyperlink"/>
                    <w:rFonts w:ascii="Cambria" w:hAnsi="Cambria"/>
                    <w:noProof/>
                  </w:rPr>
                </w:rPrChange>
              </w:rPr>
              <w:t>DELARATION</w:t>
            </w:r>
            <w:r>
              <w:rPr>
                <w:noProof/>
                <w:webHidden/>
              </w:rPr>
              <w:tab/>
            </w:r>
            <w:r>
              <w:rPr>
                <w:noProof/>
                <w:webHidden/>
              </w:rPr>
              <w:fldChar w:fldCharType="begin"/>
            </w:r>
            <w:r>
              <w:rPr>
                <w:noProof/>
                <w:webHidden/>
              </w:rPr>
              <w:instrText xml:space="preserve"> PAGEREF _Toc504317150 \h </w:instrText>
            </w:r>
          </w:ins>
          <w:r>
            <w:rPr>
              <w:noProof/>
              <w:webHidden/>
            </w:rPr>
          </w:r>
          <w:r>
            <w:rPr>
              <w:noProof/>
              <w:webHidden/>
            </w:rPr>
            <w:fldChar w:fldCharType="separate"/>
          </w:r>
          <w:ins w:id="92" w:author="Claud Watari" w:date="2018-01-21T16:57:00Z">
            <w:r>
              <w:rPr>
                <w:noProof/>
                <w:webHidden/>
              </w:rPr>
              <w:t>2</w:t>
            </w:r>
            <w:r>
              <w:rPr>
                <w:noProof/>
                <w:webHidden/>
              </w:rPr>
              <w:fldChar w:fldCharType="end"/>
            </w:r>
            <w:r w:rsidRPr="00540280">
              <w:rPr>
                <w:rStyle w:val="Hyperlink"/>
                <w:noProof/>
              </w:rPr>
              <w:fldChar w:fldCharType="end"/>
            </w:r>
          </w:ins>
        </w:p>
        <w:p w:rsidR="008039E5" w:rsidRDefault="008039E5">
          <w:pPr>
            <w:pStyle w:val="TOC1"/>
            <w:tabs>
              <w:tab w:val="right" w:leader="dot" w:pos="9350"/>
            </w:tabs>
            <w:rPr>
              <w:ins w:id="93" w:author="Claud Watari" w:date="2018-01-21T16:57:00Z"/>
              <w:noProof/>
              <w:lang w:bidi="ar-SA"/>
            </w:rPr>
          </w:pPr>
          <w:ins w:id="94"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"_Toc504317151"</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95" w:author="Claud Watari" w:date="2018-01-21T17:08:00Z">
                  <w:rPr>
                    <w:rStyle w:val="Hyperlink"/>
                    <w:rFonts w:ascii="Times New Roman" w:hAnsi="Times New Roman" w:cs="Times New Roman"/>
                    <w:noProof/>
                  </w:rPr>
                </w:rPrChange>
              </w:rPr>
              <w:t>Preface</w:t>
            </w:r>
            <w:r>
              <w:rPr>
                <w:noProof/>
                <w:webHidden/>
              </w:rPr>
              <w:tab/>
            </w:r>
            <w:r>
              <w:rPr>
                <w:noProof/>
                <w:webHidden/>
              </w:rPr>
              <w:fldChar w:fldCharType="begin"/>
            </w:r>
            <w:r>
              <w:rPr>
                <w:noProof/>
                <w:webHidden/>
              </w:rPr>
              <w:instrText xml:space="preserve"> PAGEREF _Toc504317151 \h </w:instrText>
            </w:r>
          </w:ins>
          <w:r>
            <w:rPr>
              <w:noProof/>
              <w:webHidden/>
            </w:rPr>
          </w:r>
          <w:r>
            <w:rPr>
              <w:noProof/>
              <w:webHidden/>
            </w:rPr>
            <w:fldChar w:fldCharType="separate"/>
          </w:r>
          <w:ins w:id="96" w:author="Claud Watari" w:date="2018-01-21T16:57:00Z">
            <w:r>
              <w:rPr>
                <w:noProof/>
                <w:webHidden/>
              </w:rPr>
              <w:t>3</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97" w:author="Claud Watari" w:date="2018-01-21T16:57:00Z"/>
              <w:noProof/>
              <w:lang w:bidi="ar-SA"/>
            </w:rPr>
          </w:pPr>
          <w:ins w:id="98"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"_Toc504317152"</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Benefits to students.</w:t>
            </w:r>
            <w:r>
              <w:rPr>
                <w:noProof/>
                <w:webHidden/>
              </w:rPr>
              <w:tab/>
            </w:r>
            <w:r>
              <w:rPr>
                <w:noProof/>
                <w:webHidden/>
              </w:rPr>
              <w:fldChar w:fldCharType="begin"/>
            </w:r>
            <w:r>
              <w:rPr>
                <w:noProof/>
                <w:webHidden/>
              </w:rPr>
              <w:instrText xml:space="preserve"> PAGEREF _Toc504317152 \h </w:instrText>
            </w:r>
          </w:ins>
          <w:r>
            <w:rPr>
              <w:noProof/>
              <w:webHidden/>
            </w:rPr>
          </w:r>
          <w:r>
            <w:rPr>
              <w:noProof/>
              <w:webHidden/>
            </w:rPr>
            <w:fldChar w:fldCharType="separate"/>
          </w:r>
          <w:ins w:id="99" w:author="Claud Watari" w:date="2018-01-21T16:57:00Z">
            <w:r>
              <w:rPr>
                <w:noProof/>
                <w:webHidden/>
              </w:rPr>
              <w:t>4</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00" w:author="Claud Watari" w:date="2018-01-21T16:57:00Z"/>
              <w:noProof/>
              <w:lang w:bidi="ar-SA"/>
            </w:rPr>
          </w:pPr>
          <w:ins w:id="101"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"_Toc504317153"</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102" w:author="Claud Watari" w:date="2018-01-21T17:07:00Z">
                  <w:rPr>
                    <w:rStyle w:val="Hyperlink"/>
                    <w:noProof/>
                  </w:rPr>
                </w:rPrChange>
              </w:rPr>
              <w:t>CHAPTER ONE</w:t>
            </w:r>
            <w:r>
              <w:rPr>
                <w:noProof/>
                <w:webHidden/>
              </w:rPr>
              <w:tab/>
            </w:r>
            <w:r>
              <w:rPr>
                <w:noProof/>
                <w:webHidden/>
              </w:rPr>
              <w:fldChar w:fldCharType="begin"/>
            </w:r>
            <w:r>
              <w:rPr>
                <w:noProof/>
                <w:webHidden/>
              </w:rPr>
              <w:instrText xml:space="preserve"> PAGEREF _Toc504317153 \h </w:instrText>
            </w:r>
          </w:ins>
          <w:r>
            <w:rPr>
              <w:noProof/>
              <w:webHidden/>
            </w:rPr>
          </w:r>
          <w:r>
            <w:rPr>
              <w:noProof/>
              <w:webHidden/>
            </w:rPr>
            <w:fldChar w:fldCharType="separate"/>
          </w:r>
          <w:ins w:id="103" w:author="Claud Watari" w:date="2018-01-21T16:57:00Z">
            <w:r>
              <w:rPr>
                <w:noProof/>
                <w:webHidden/>
              </w:rPr>
              <w:t>4</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04" w:author="Claud Watari" w:date="2018-01-21T16:57:00Z"/>
              <w:noProof/>
              <w:lang w:bidi="ar-SA"/>
            </w:rPr>
          </w:pPr>
          <w:ins w:id="105"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"_Toc504317154"</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106" w:author="Claud Watari" w:date="2018-01-21T17:08:00Z">
                  <w:rPr>
                    <w:rStyle w:val="Hyperlink"/>
                    <w:rFonts w:ascii="Times New Roman" w:hAnsi="Times New Roman" w:cs="Times New Roman"/>
                    <w:noProof/>
                  </w:rPr>
                </w:rPrChange>
              </w:rPr>
              <w:t>General description of the organization and departments where attached.</w:t>
            </w:r>
            <w:r>
              <w:rPr>
                <w:noProof/>
                <w:webHidden/>
              </w:rPr>
              <w:tab/>
            </w:r>
            <w:r>
              <w:rPr>
                <w:noProof/>
                <w:webHidden/>
              </w:rPr>
              <w:fldChar w:fldCharType="begin"/>
            </w:r>
            <w:r>
              <w:rPr>
                <w:noProof/>
                <w:webHidden/>
              </w:rPr>
              <w:instrText xml:space="preserve"> PAGEREF _Toc504317154 \h </w:instrText>
            </w:r>
          </w:ins>
          <w:r>
            <w:rPr>
              <w:noProof/>
              <w:webHidden/>
            </w:rPr>
          </w:r>
          <w:r>
            <w:rPr>
              <w:noProof/>
              <w:webHidden/>
            </w:rPr>
            <w:fldChar w:fldCharType="separate"/>
          </w:r>
          <w:ins w:id="107" w:author="Claud Watari" w:date="2018-01-21T16:57:00Z">
            <w:r>
              <w:rPr>
                <w:noProof/>
                <w:webHidden/>
              </w:rPr>
              <w:t>5</w:t>
            </w:r>
            <w:r>
              <w:rPr>
                <w:noProof/>
                <w:webHidden/>
              </w:rPr>
              <w:fldChar w:fldCharType="end"/>
            </w:r>
            <w:r w:rsidRPr="00540280">
              <w:rPr>
                <w:rStyle w:val="Hyperlink"/>
                <w:noProof/>
              </w:rPr>
              <w:fldChar w:fldCharType="end"/>
            </w:r>
          </w:ins>
        </w:p>
        <w:p w:rsidR="008039E5" w:rsidRDefault="008039E5" w:rsidP="001C6BBF">
          <w:pPr>
            <w:pStyle w:val="TOC3"/>
            <w:rPr>
              <w:ins w:id="108" w:author="Claud Watari" w:date="2018-01-21T16:57:00Z"/>
              <w:lang w:bidi="ar-SA"/>
            </w:rPr>
          </w:pPr>
          <w:ins w:id="109" w:author="Claud Watari" w:date="2018-01-21T16:57:00Z">
            <w:r w:rsidRPr="00540280">
              <w:rPr>
                <w:rStyle w:val="Hyperlink"/>
              </w:rPr>
              <w:fldChar w:fldCharType="begin"/>
            </w:r>
            <w:r w:rsidRPr="00540280">
              <w:rPr>
                <w:rStyle w:val="Hyperlink"/>
              </w:rPr>
              <w:instrText xml:space="preserve"> </w:instrText>
            </w:r>
            <w:r>
              <w:instrText>HYPERLINK \l "_Toc504317155"</w:instrText>
            </w:r>
            <w:r w:rsidRPr="00540280">
              <w:rPr>
                <w:rStyle w:val="Hyperlink"/>
              </w:rPr>
              <w:instrText xml:space="preserve"> </w:instrText>
            </w:r>
            <w:r w:rsidRPr="00540280">
              <w:rPr>
                <w:rStyle w:val="Hyperlink"/>
              </w:rPr>
              <w:fldChar w:fldCharType="separate"/>
            </w:r>
            <w:r w:rsidRPr="00540280">
              <w:rPr>
                <w:rStyle w:val="Hyperlink"/>
                <w:i/>
              </w:rPr>
              <w:t>1.1</w:t>
            </w:r>
            <w:r>
              <w:rPr>
                <w:lang w:bidi="ar-SA"/>
              </w:rPr>
              <w:tab/>
            </w:r>
            <w:r w:rsidRPr="00540280">
              <w:rPr>
                <w:rStyle w:val="Hyperlink"/>
              </w:rPr>
              <w:t>General activities undertaken in the organization.</w:t>
            </w:r>
            <w:r>
              <w:rPr>
                <w:webHidden/>
              </w:rPr>
              <w:tab/>
            </w:r>
            <w:r>
              <w:rPr>
                <w:webHidden/>
              </w:rPr>
              <w:fldChar w:fldCharType="begin"/>
            </w:r>
            <w:r>
              <w:rPr>
                <w:webHidden/>
              </w:rPr>
              <w:instrText xml:space="preserve"> PAGEREF _Toc504317155 \h </w:instrText>
            </w:r>
          </w:ins>
          <w:r>
            <w:rPr>
              <w:webHidden/>
            </w:rPr>
          </w:r>
          <w:r>
            <w:rPr>
              <w:webHidden/>
            </w:rPr>
            <w:fldChar w:fldCharType="separate"/>
          </w:r>
          <w:ins w:id="110" w:author="Claud Watari" w:date="2018-01-21T16:57:00Z">
            <w:r>
              <w:rPr>
                <w:webHidden/>
              </w:rPr>
              <w:t>5</w:t>
            </w:r>
            <w:r>
              <w:rPr>
                <w:webHidden/>
              </w:rPr>
              <w:fldChar w:fldCharType="end"/>
            </w:r>
            <w:r w:rsidRPr="00540280">
              <w:rPr>
                <w:rStyle w:val="Hyperlink"/>
              </w:rPr>
              <w:fldChar w:fldCharType="end"/>
            </w:r>
          </w:ins>
        </w:p>
        <w:p w:rsidR="008039E5" w:rsidRDefault="008039E5" w:rsidP="001C6BBF">
          <w:pPr>
            <w:pStyle w:val="TOC3"/>
            <w:rPr>
              <w:ins w:id="111" w:author="Claud Watari" w:date="2018-01-21T16:57:00Z"/>
              <w:lang w:bidi="ar-SA"/>
            </w:rPr>
          </w:pPr>
          <w:ins w:id="112" w:author="Claud Watari" w:date="2018-01-21T16:57:00Z">
            <w:r w:rsidRPr="00540280">
              <w:rPr>
                <w:rStyle w:val="Hyperlink"/>
              </w:rPr>
              <w:fldChar w:fldCharType="begin"/>
            </w:r>
            <w:r w:rsidRPr="00540280">
              <w:rPr>
                <w:rStyle w:val="Hyperlink"/>
              </w:rPr>
              <w:instrText xml:space="preserve"> </w:instrText>
            </w:r>
            <w:r>
              <w:instrText>HYPERLINK \l "_Toc504317156"</w:instrText>
            </w:r>
            <w:r w:rsidRPr="00540280">
              <w:rPr>
                <w:rStyle w:val="Hyperlink"/>
              </w:rPr>
              <w:instrText xml:space="preserve"> </w:instrText>
            </w:r>
            <w:r w:rsidRPr="00540280">
              <w:rPr>
                <w:rStyle w:val="Hyperlink"/>
              </w:rPr>
              <w:fldChar w:fldCharType="separate"/>
            </w:r>
            <w:r w:rsidRPr="00540280">
              <w:rPr>
                <w:rStyle w:val="Hyperlink"/>
              </w:rPr>
              <w:t>Networking</w:t>
            </w:r>
            <w:r>
              <w:rPr>
                <w:webHidden/>
              </w:rPr>
              <w:tab/>
            </w:r>
            <w:r>
              <w:rPr>
                <w:webHidden/>
              </w:rPr>
              <w:fldChar w:fldCharType="begin"/>
            </w:r>
            <w:r>
              <w:rPr>
                <w:webHidden/>
              </w:rPr>
              <w:instrText xml:space="preserve"> PAGEREF _Toc504317156 \h </w:instrText>
            </w:r>
          </w:ins>
          <w:r>
            <w:rPr>
              <w:webHidden/>
            </w:rPr>
          </w:r>
          <w:r>
            <w:rPr>
              <w:webHidden/>
            </w:rPr>
            <w:fldChar w:fldCharType="separate"/>
          </w:r>
          <w:ins w:id="113" w:author="Claud Watari" w:date="2018-01-21T16:57:00Z">
            <w:r>
              <w:rPr>
                <w:webHidden/>
              </w:rPr>
              <w:t>5</w:t>
            </w:r>
            <w:r>
              <w:rPr>
                <w:webHidden/>
              </w:rPr>
              <w:fldChar w:fldCharType="end"/>
            </w:r>
            <w:r w:rsidRPr="00540280">
              <w:rPr>
                <w:rStyle w:val="Hyperlink"/>
              </w:rPr>
              <w:fldChar w:fldCharType="end"/>
            </w:r>
          </w:ins>
        </w:p>
        <w:p w:rsidR="008039E5" w:rsidRDefault="008039E5" w:rsidP="001C6BBF">
          <w:pPr>
            <w:pStyle w:val="TOC3"/>
            <w:rPr>
              <w:ins w:id="114" w:author="Claud Watari" w:date="2018-01-21T16:57:00Z"/>
              <w:lang w:bidi="ar-SA"/>
            </w:rPr>
          </w:pPr>
          <w:ins w:id="115" w:author="Claud Watari" w:date="2018-01-21T16:57:00Z">
            <w:r w:rsidRPr="00540280">
              <w:rPr>
                <w:rStyle w:val="Hyperlink"/>
              </w:rPr>
              <w:fldChar w:fldCharType="begin"/>
            </w:r>
            <w:r w:rsidRPr="00540280">
              <w:rPr>
                <w:rStyle w:val="Hyperlink"/>
              </w:rPr>
              <w:instrText xml:space="preserve"> </w:instrText>
            </w:r>
            <w:r>
              <w:instrText>HYPERLINK \l "_Toc504317157"</w:instrText>
            </w:r>
            <w:r w:rsidRPr="00540280">
              <w:rPr>
                <w:rStyle w:val="Hyperlink"/>
              </w:rPr>
              <w:instrText xml:space="preserve"> </w:instrText>
            </w:r>
            <w:r w:rsidRPr="00540280">
              <w:rPr>
                <w:rStyle w:val="Hyperlink"/>
              </w:rPr>
              <w:fldChar w:fldCharType="separate"/>
            </w:r>
            <w:r w:rsidRPr="00540280">
              <w:rPr>
                <w:rStyle w:val="Hyperlink"/>
              </w:rPr>
              <w:t>Web development</w:t>
            </w:r>
            <w:r>
              <w:rPr>
                <w:webHidden/>
              </w:rPr>
              <w:tab/>
            </w:r>
            <w:r>
              <w:rPr>
                <w:webHidden/>
              </w:rPr>
              <w:fldChar w:fldCharType="begin"/>
            </w:r>
            <w:r>
              <w:rPr>
                <w:webHidden/>
              </w:rPr>
              <w:instrText xml:space="preserve"> PAGEREF _Toc504317157 \h </w:instrText>
            </w:r>
          </w:ins>
          <w:r>
            <w:rPr>
              <w:webHidden/>
            </w:rPr>
          </w:r>
          <w:r>
            <w:rPr>
              <w:webHidden/>
            </w:rPr>
            <w:fldChar w:fldCharType="separate"/>
          </w:r>
          <w:ins w:id="116" w:author="Claud Watari" w:date="2018-01-21T16:57:00Z">
            <w:r>
              <w:rPr>
                <w:webHidden/>
              </w:rPr>
              <w:t>5</w:t>
            </w:r>
            <w:r>
              <w:rPr>
                <w:webHidden/>
              </w:rPr>
              <w:fldChar w:fldCharType="end"/>
            </w:r>
            <w:r w:rsidRPr="00540280">
              <w:rPr>
                <w:rStyle w:val="Hyperlink"/>
              </w:rPr>
              <w:fldChar w:fldCharType="end"/>
            </w:r>
          </w:ins>
        </w:p>
        <w:p w:rsidR="008039E5" w:rsidRDefault="008039E5" w:rsidP="001C6BBF">
          <w:pPr>
            <w:pStyle w:val="TOC3"/>
            <w:rPr>
              <w:ins w:id="117" w:author="Claud Watari" w:date="2018-01-21T16:57:00Z"/>
              <w:lang w:bidi="ar-SA"/>
            </w:rPr>
          </w:pPr>
          <w:ins w:id="118" w:author="Claud Watari" w:date="2018-01-21T16:57:00Z">
            <w:r w:rsidRPr="00540280">
              <w:rPr>
                <w:rStyle w:val="Hyperlink"/>
              </w:rPr>
              <w:fldChar w:fldCharType="begin"/>
            </w:r>
            <w:r w:rsidRPr="00540280">
              <w:rPr>
                <w:rStyle w:val="Hyperlink"/>
              </w:rPr>
              <w:instrText xml:space="preserve"> </w:instrText>
            </w:r>
            <w:r>
              <w:instrText>HYPERLINK \l "_Toc504317158"</w:instrText>
            </w:r>
            <w:r w:rsidRPr="00540280">
              <w:rPr>
                <w:rStyle w:val="Hyperlink"/>
              </w:rPr>
              <w:instrText xml:space="preserve"> </w:instrText>
            </w:r>
            <w:r w:rsidRPr="00540280">
              <w:rPr>
                <w:rStyle w:val="Hyperlink"/>
              </w:rPr>
              <w:fldChar w:fldCharType="separate"/>
            </w:r>
            <w:r w:rsidRPr="00540280">
              <w:rPr>
                <w:rStyle w:val="Hyperlink"/>
              </w:rPr>
              <w:t>Computer security techniques.</w:t>
            </w:r>
            <w:r>
              <w:rPr>
                <w:webHidden/>
              </w:rPr>
              <w:tab/>
            </w:r>
            <w:r>
              <w:rPr>
                <w:webHidden/>
              </w:rPr>
              <w:fldChar w:fldCharType="begin"/>
            </w:r>
            <w:r>
              <w:rPr>
                <w:webHidden/>
              </w:rPr>
              <w:instrText xml:space="preserve"> PAGEREF _Toc504317158 \h </w:instrText>
            </w:r>
          </w:ins>
          <w:r>
            <w:rPr>
              <w:webHidden/>
            </w:rPr>
          </w:r>
          <w:r>
            <w:rPr>
              <w:webHidden/>
            </w:rPr>
            <w:fldChar w:fldCharType="separate"/>
          </w:r>
          <w:ins w:id="119" w:author="Claud Watari" w:date="2018-01-21T16:57:00Z">
            <w:r>
              <w:rPr>
                <w:webHidden/>
              </w:rPr>
              <w:t>5</w:t>
            </w:r>
            <w:r>
              <w:rPr>
                <w:webHidden/>
              </w:rPr>
              <w:fldChar w:fldCharType="end"/>
            </w:r>
            <w:r w:rsidRPr="00540280">
              <w:rPr>
                <w:rStyle w:val="Hyperlink"/>
              </w:rPr>
              <w:fldChar w:fldCharType="end"/>
            </w:r>
          </w:ins>
        </w:p>
        <w:p w:rsidR="008039E5" w:rsidRDefault="008039E5">
          <w:pPr>
            <w:pStyle w:val="TOC2"/>
            <w:tabs>
              <w:tab w:val="right" w:leader="dot" w:pos="9350"/>
            </w:tabs>
            <w:rPr>
              <w:ins w:id="120" w:author="Claud Watari" w:date="2018-01-21T16:57:00Z"/>
              <w:noProof/>
              <w:lang w:bidi="ar-SA"/>
            </w:rPr>
          </w:pPr>
          <w:ins w:id="121"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"_Toc504317159"</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iCs/>
                <w:noProof/>
                <w:spacing w:val="10"/>
              </w:rPr>
              <w:t>Specific activities undertaken during attachment:</w:t>
            </w:r>
            <w:r>
              <w:rPr>
                <w:noProof/>
                <w:webHidden/>
              </w:rPr>
              <w:tab/>
            </w:r>
            <w:r>
              <w:rPr>
                <w:noProof/>
                <w:webHidden/>
              </w:rPr>
              <w:fldChar w:fldCharType="begin"/>
            </w:r>
            <w:r>
              <w:rPr>
                <w:noProof/>
                <w:webHidden/>
              </w:rPr>
              <w:instrText xml:space="preserve"> PAGEREF _Toc504317159 \h </w:instrText>
            </w:r>
          </w:ins>
          <w:r>
            <w:rPr>
              <w:noProof/>
              <w:webHidden/>
            </w:rPr>
          </w:r>
          <w:r>
            <w:rPr>
              <w:noProof/>
              <w:webHidden/>
            </w:rPr>
            <w:fldChar w:fldCharType="separate"/>
          </w:r>
          <w:ins w:id="122" w:author="Claud Watari" w:date="2018-01-21T16:57:00Z">
            <w:r>
              <w:rPr>
                <w:noProof/>
                <w:webHidden/>
              </w:rPr>
              <w:t>6</w:t>
            </w:r>
            <w:r>
              <w:rPr>
                <w:noProof/>
                <w:webHidden/>
              </w:rPr>
              <w:fldChar w:fldCharType="end"/>
            </w:r>
            <w:r w:rsidRPr="00540280">
              <w:rPr>
                <w:rStyle w:val="Hyperlink"/>
                <w:noProof/>
              </w:rPr>
              <w:fldChar w:fldCharType="end"/>
            </w:r>
          </w:ins>
        </w:p>
        <w:p w:rsidR="008039E5" w:rsidRDefault="008039E5" w:rsidP="001C6BBF">
          <w:pPr>
            <w:pStyle w:val="TOC3"/>
            <w:rPr>
              <w:ins w:id="123" w:author="Claud Watari" w:date="2018-01-21T16:57:00Z"/>
              <w:lang w:bidi="ar-SA"/>
            </w:rPr>
          </w:pPr>
          <w:ins w:id="124" w:author="Claud Watari" w:date="2018-01-21T16:57:00Z">
            <w:r w:rsidRPr="00540280">
              <w:rPr>
                <w:rStyle w:val="Hyperlink"/>
              </w:rPr>
              <w:fldChar w:fldCharType="begin"/>
            </w:r>
            <w:r w:rsidRPr="00540280">
              <w:rPr>
                <w:rStyle w:val="Hyperlink"/>
              </w:rPr>
              <w:instrText xml:space="preserve"> </w:instrText>
            </w:r>
            <w:r>
              <w:instrText>HYPERLINK \l "_Toc504317160"</w:instrText>
            </w:r>
            <w:r w:rsidRPr="00540280">
              <w:rPr>
                <w:rStyle w:val="Hyperlink"/>
              </w:rPr>
              <w:instrText xml:space="preserve"> </w:instrText>
            </w:r>
            <w:r w:rsidRPr="00540280">
              <w:rPr>
                <w:rStyle w:val="Hyperlink"/>
              </w:rPr>
              <w:fldChar w:fldCharType="separate"/>
            </w:r>
            <w:r w:rsidRPr="00540280">
              <w:rPr>
                <w:rStyle w:val="Hyperlink"/>
              </w:rPr>
              <w:t>Server and router configuration.</w:t>
            </w:r>
            <w:r>
              <w:rPr>
                <w:webHidden/>
              </w:rPr>
              <w:tab/>
            </w:r>
            <w:r>
              <w:rPr>
                <w:webHidden/>
              </w:rPr>
              <w:fldChar w:fldCharType="begin"/>
            </w:r>
            <w:r>
              <w:rPr>
                <w:webHidden/>
              </w:rPr>
              <w:instrText xml:space="preserve"> PAGEREF _Toc504317160 \h </w:instrText>
            </w:r>
          </w:ins>
          <w:r>
            <w:rPr>
              <w:webHidden/>
            </w:rPr>
          </w:r>
          <w:r>
            <w:rPr>
              <w:webHidden/>
            </w:rPr>
            <w:fldChar w:fldCharType="separate"/>
          </w:r>
          <w:ins w:id="125" w:author="Claud Watari" w:date="2018-01-21T16:57:00Z">
            <w:r>
              <w:rPr>
                <w:webHidden/>
              </w:rPr>
              <w:t>6</w:t>
            </w:r>
            <w:r>
              <w:rPr>
                <w:webHidden/>
              </w:rPr>
              <w:fldChar w:fldCharType="end"/>
            </w:r>
            <w:r w:rsidRPr="00540280">
              <w:rPr>
                <w:rStyle w:val="Hyperlink"/>
              </w:rPr>
              <w:fldChar w:fldCharType="end"/>
            </w:r>
          </w:ins>
        </w:p>
        <w:p w:rsidR="008039E5" w:rsidRPr="001C6BBF" w:rsidRDefault="008039E5" w:rsidP="001C6BBF">
          <w:pPr>
            <w:pStyle w:val="TOC3"/>
            <w:rPr>
              <w:ins w:id="126" w:author="Claud Watari" w:date="2018-01-21T16:57:00Z"/>
              <w:color w:val="0070C0"/>
              <w:lang w:bidi="ar-SA"/>
            </w:rPr>
          </w:pPr>
          <w:ins w:id="127" w:author="Claud Watari" w:date="2018-01-21T16:57:00Z">
            <w:r w:rsidRPr="001C6BBF">
              <w:rPr>
                <w:rStyle w:val="Hyperlink"/>
                <w:color w:val="0070C0"/>
              </w:rPr>
              <w:fldChar w:fldCharType="begin"/>
            </w:r>
            <w:r w:rsidRPr="001C6BBF">
              <w:rPr>
                <w:rStyle w:val="Hyperlink"/>
                <w:color w:val="0070C0"/>
              </w:rPr>
              <w:instrText xml:space="preserve"> </w:instrText>
            </w:r>
            <w:r w:rsidRPr="001C6BBF">
              <w:rPr>
                <w:color w:val="0070C0"/>
              </w:rPr>
              <w:instrText>HYPERLINK \l "_Toc504317161"</w:instrText>
            </w:r>
            <w:r w:rsidRPr="001C6BBF">
              <w:rPr>
                <w:rStyle w:val="Hyperlink"/>
                <w:color w:val="0070C0"/>
              </w:rPr>
              <w:instrText xml:space="preserve"> </w:instrText>
            </w:r>
            <w:r w:rsidRPr="001C6BBF">
              <w:rPr>
                <w:rStyle w:val="Hyperlink"/>
                <w:color w:val="0070C0"/>
              </w:rPr>
              <w:fldChar w:fldCharType="separate"/>
            </w:r>
            <w:r w:rsidRPr="001C6BBF">
              <w:rPr>
                <w:rStyle w:val="Hyperlink"/>
                <w:color w:val="0070C0"/>
              </w:rPr>
              <w:t>Assisting c</w:t>
            </w:r>
            <w:r w:rsidRPr="001C6BBF">
              <w:rPr>
                <w:rStyle w:val="Hyperlink"/>
                <w:color w:val="0070C0"/>
              </w:rPr>
              <w:t>l</w:t>
            </w:r>
            <w:r w:rsidRPr="001C6BBF">
              <w:rPr>
                <w:rStyle w:val="Hyperlink"/>
                <w:color w:val="0070C0"/>
              </w:rPr>
              <w:t xml:space="preserve">ients with their IFMIS </w:t>
            </w:r>
            <w:r w:rsidRPr="001C6BBF">
              <w:rPr>
                <w:rStyle w:val="Hyperlink"/>
                <w:color w:val="0070C0"/>
              </w:rPr>
              <w:t>a</w:t>
            </w:r>
            <w:r w:rsidRPr="001C6BBF">
              <w:rPr>
                <w:rStyle w:val="Hyperlink"/>
                <w:color w:val="0070C0"/>
              </w:rPr>
              <w:t>ccounts.</w:t>
            </w:r>
            <w:r w:rsidRPr="001C6BBF">
              <w:rPr>
                <w:webHidden/>
                <w:color w:val="0070C0"/>
              </w:rPr>
              <w:tab/>
            </w:r>
            <w:r w:rsidRPr="001C6BBF">
              <w:rPr>
                <w:webHidden/>
                <w:color w:val="0070C0"/>
              </w:rPr>
              <w:fldChar w:fldCharType="begin"/>
            </w:r>
            <w:r w:rsidRPr="001C6BBF">
              <w:rPr>
                <w:webHidden/>
                <w:color w:val="0070C0"/>
              </w:rPr>
              <w:instrText xml:space="preserve"> PAGEREF _Toc504317161 \h </w:instrText>
            </w:r>
          </w:ins>
          <w:r w:rsidRPr="001C6BBF">
            <w:rPr>
              <w:webHidden/>
              <w:color w:val="0070C0"/>
            </w:rPr>
          </w:r>
          <w:r w:rsidRPr="001C6BBF">
            <w:rPr>
              <w:webHidden/>
              <w:color w:val="0070C0"/>
            </w:rPr>
            <w:fldChar w:fldCharType="separate"/>
          </w:r>
          <w:ins w:id="128" w:author="Claud Watari" w:date="2018-01-21T16:57:00Z">
            <w:r w:rsidRPr="001C6BBF">
              <w:rPr>
                <w:webHidden/>
                <w:color w:val="0070C0"/>
              </w:rPr>
              <w:t>6</w:t>
            </w:r>
            <w:r w:rsidRPr="001C6BBF">
              <w:rPr>
                <w:webHidden/>
                <w:color w:val="0070C0"/>
              </w:rPr>
              <w:fldChar w:fldCharType="end"/>
            </w:r>
            <w:r w:rsidRPr="001C6BBF">
              <w:rPr>
                <w:rStyle w:val="Hyperlink"/>
                <w:color w:val="0070C0"/>
              </w:rPr>
              <w:fldChar w:fldCharType="end"/>
            </w:r>
          </w:ins>
        </w:p>
        <w:p w:rsidR="008039E5" w:rsidRPr="001C6BBF" w:rsidRDefault="008039E5" w:rsidP="001C6BBF">
          <w:pPr>
            <w:pStyle w:val="TOC3"/>
            <w:rPr>
              <w:rStyle w:val="Hyperlink"/>
              <w:color w:val="0070C0"/>
            </w:rPr>
          </w:pPr>
          <w:ins w:id="129" w:author="Claud Watari" w:date="2018-01-21T16:57:00Z">
            <w:r w:rsidRPr="001C6BBF">
              <w:rPr>
                <w:rStyle w:val="Hyperlink"/>
                <w:color w:val="0070C0"/>
              </w:rPr>
              <w:fldChar w:fldCharType="begin"/>
            </w:r>
            <w:r w:rsidRPr="001C6BBF">
              <w:rPr>
                <w:rStyle w:val="Hyperlink"/>
                <w:color w:val="0070C0"/>
              </w:rPr>
              <w:instrText xml:space="preserve"> </w:instrText>
            </w:r>
            <w:r w:rsidRPr="001C6BBF">
              <w:rPr>
                <w:color w:val="0070C0"/>
              </w:rPr>
              <w:instrText>HYPERLINK \l "_Toc504317162"</w:instrText>
            </w:r>
            <w:r w:rsidRPr="001C6BBF">
              <w:rPr>
                <w:rStyle w:val="Hyperlink"/>
                <w:color w:val="0070C0"/>
              </w:rPr>
              <w:instrText xml:space="preserve"> </w:instrText>
            </w:r>
            <w:r w:rsidRPr="001C6BBF">
              <w:rPr>
                <w:rStyle w:val="Hyperlink"/>
                <w:color w:val="0070C0"/>
              </w:rPr>
              <w:fldChar w:fldCharType="separate"/>
            </w:r>
            <w:r w:rsidRPr="001C6BBF">
              <w:rPr>
                <w:rStyle w:val="Hyperlink"/>
                <w:color w:val="0070C0"/>
              </w:rPr>
              <w:t>Web administration and maintenance</w:t>
            </w:r>
            <w:r w:rsidRPr="001C6BBF">
              <w:rPr>
                <w:webHidden/>
                <w:color w:val="0070C0"/>
              </w:rPr>
              <w:tab/>
            </w:r>
            <w:r w:rsidRPr="001C6BBF">
              <w:rPr>
                <w:webHidden/>
                <w:color w:val="0070C0"/>
              </w:rPr>
              <w:fldChar w:fldCharType="begin"/>
            </w:r>
            <w:r w:rsidRPr="001C6BBF">
              <w:rPr>
                <w:webHidden/>
                <w:color w:val="0070C0"/>
              </w:rPr>
              <w:instrText xml:space="preserve"> PAGEREF _Toc504317162 \h </w:instrText>
            </w:r>
          </w:ins>
          <w:r w:rsidRPr="001C6BBF">
            <w:rPr>
              <w:webHidden/>
              <w:color w:val="0070C0"/>
            </w:rPr>
          </w:r>
          <w:r w:rsidRPr="001C6BBF">
            <w:rPr>
              <w:webHidden/>
              <w:color w:val="0070C0"/>
            </w:rPr>
            <w:fldChar w:fldCharType="separate"/>
          </w:r>
          <w:ins w:id="130" w:author="Claud Watari" w:date="2018-01-21T16:57:00Z">
            <w:r w:rsidRPr="001C6BBF">
              <w:rPr>
                <w:webHidden/>
                <w:color w:val="0070C0"/>
              </w:rPr>
              <w:t>6</w:t>
            </w:r>
            <w:r w:rsidRPr="001C6BBF">
              <w:rPr>
                <w:webHidden/>
                <w:color w:val="0070C0"/>
              </w:rPr>
              <w:fldChar w:fldCharType="end"/>
            </w:r>
            <w:r w:rsidRPr="001C6BBF">
              <w:rPr>
                <w:rStyle w:val="Hyperlink"/>
                <w:color w:val="0070C0"/>
              </w:rPr>
              <w:fldChar w:fldCharType="end"/>
            </w:r>
          </w:ins>
        </w:p>
        <w:p w:rsidR="001C6BBF" w:rsidRPr="001C6BBF" w:rsidRDefault="001C6BBF" w:rsidP="001C6BBF">
          <w:pPr>
            <w:ind w:firstLine="440"/>
            <w:rPr>
              <w:color w:val="4472C4" w:themeColor="accent5"/>
              <w:u w:val="single"/>
              <w:lang w:bidi="en-US"/>
            </w:rPr>
          </w:pPr>
          <w:r w:rsidRPr="001C6BBF">
            <w:rPr>
              <w:color w:val="4472C4" w:themeColor="accent5"/>
              <w:u w:val="single"/>
              <w:lang w:bidi="en-US"/>
            </w:rPr>
            <w:fldChar w:fldCharType="begin"/>
          </w:r>
          <w:r w:rsidRPr="001C6BBF">
            <w:rPr>
              <w:color w:val="4472C4" w:themeColor="accent5"/>
              <w:u w:val="single"/>
              <w:lang w:bidi="en-US"/>
            </w:rPr>
            <w:instrText xml:space="preserve"> REF _Ref504479916 \h </w:instrText>
          </w:r>
          <w:r w:rsidRPr="001C6BBF">
            <w:rPr>
              <w:color w:val="4472C4" w:themeColor="accent5"/>
              <w:u w:val="single"/>
              <w:lang w:bidi="en-US"/>
            </w:rPr>
          </w:r>
          <w:r w:rsidRPr="001C6BBF">
            <w:rPr>
              <w:color w:val="4472C4" w:themeColor="accent5"/>
              <w:u w:val="single"/>
              <w:lang w:bidi="en-US"/>
            </w:rPr>
            <w:instrText xml:space="preserve"> \* MERGEFORMAT </w:instrText>
          </w:r>
          <w:r w:rsidRPr="001C6BBF">
            <w:rPr>
              <w:color w:val="4472C4" w:themeColor="accent5"/>
              <w:u w:val="single"/>
              <w:lang w:bidi="en-US"/>
            </w:rPr>
            <w:fldChar w:fldCharType="separate"/>
          </w:r>
          <w:ins w:id="131" w:author="Claud Watari" w:date="2018-01-21T16:29:00Z">
            <w:r w:rsidRPr="001C6BBF">
              <w:rPr>
                <w:rStyle w:val="Emphasis"/>
                <w:rFonts w:ascii="Times New Roman" w:hAnsi="Times New Roman" w:cs="Times New Roman"/>
                <w:b w:val="0"/>
                <w:i w:val="0"/>
                <w:color w:val="4472C4" w:themeColor="accent5"/>
                <w:sz w:val="24"/>
                <w:szCs w:val="24"/>
                <w:u w:val="single"/>
              </w:rPr>
              <w:t>Training</w:t>
            </w:r>
          </w:ins>
          <w:r w:rsidRPr="001C6BBF">
            <w:rPr>
              <w:color w:val="4472C4" w:themeColor="accent5"/>
              <w:u w:val="single"/>
              <w:lang w:bidi="en-US"/>
            </w:rPr>
            <w:fldChar w:fldCharType="end"/>
          </w:r>
        </w:p>
        <w:p w:rsidR="001C6BBF" w:rsidRPr="001C6BBF" w:rsidRDefault="001C6BBF" w:rsidP="001C6BBF">
          <w:pPr>
            <w:ind w:firstLine="440"/>
            <w:rPr>
              <w:ins w:id="132" w:author="Claud Watari" w:date="2018-01-21T16:59:00Z"/>
              <w:color w:val="4472C4" w:themeColor="accent5"/>
              <w:u w:val="single"/>
              <w:lang w:bidi="en-US"/>
            </w:rPr>
          </w:pPr>
          <w:r w:rsidRPr="001C6BBF">
            <w:rPr>
              <w:color w:val="4472C4" w:themeColor="accent5"/>
              <w:u w:val="single"/>
              <w:lang w:bidi="en-US"/>
            </w:rPr>
            <w:fldChar w:fldCharType="begin"/>
          </w:r>
          <w:r w:rsidRPr="001C6BBF">
            <w:rPr>
              <w:color w:val="4472C4" w:themeColor="accent5"/>
              <w:u w:val="single"/>
              <w:lang w:bidi="en-US"/>
            </w:rPr>
            <w:instrText xml:space="preserve"> REF _Ref504479918 \h </w:instrText>
          </w:r>
          <w:r w:rsidRPr="001C6BBF">
            <w:rPr>
              <w:color w:val="4472C4" w:themeColor="accent5"/>
              <w:u w:val="single"/>
              <w:lang w:bidi="en-US"/>
            </w:rPr>
          </w:r>
          <w:r w:rsidRPr="001C6BBF">
            <w:rPr>
              <w:color w:val="4472C4" w:themeColor="accent5"/>
              <w:u w:val="single"/>
              <w:lang w:bidi="en-US"/>
            </w:rPr>
            <w:instrText xml:space="preserve"> \* MERGEFORMAT </w:instrText>
          </w:r>
          <w:r w:rsidRPr="001C6BBF">
            <w:rPr>
              <w:color w:val="4472C4" w:themeColor="accent5"/>
              <w:u w:val="single"/>
              <w:lang w:bidi="en-US"/>
            </w:rPr>
            <w:fldChar w:fldCharType="separate"/>
          </w:r>
          <w:ins w:id="133" w:author="Claud Watari" w:date="2018-01-21T16:29:00Z">
            <w:r w:rsidRPr="001C6BBF">
              <w:rPr>
                <w:rStyle w:val="Emphasis"/>
                <w:rFonts w:ascii="Times New Roman" w:hAnsi="Times New Roman" w:cs="Times New Roman"/>
                <w:b w:val="0"/>
                <w:i w:val="0"/>
                <w:color w:val="4472C4" w:themeColor="accent5"/>
                <w:sz w:val="24"/>
                <w:szCs w:val="24"/>
                <w:u w:val="single"/>
              </w:rPr>
              <w:t>Electrical Devi</w:t>
            </w:r>
          </w:ins>
          <w:ins w:id="134" w:author="Claud Watari" w:date="2018-01-21T17:04:00Z">
            <w:r w:rsidRPr="001C6BBF">
              <w:rPr>
                <w:rStyle w:val="Emphasis"/>
                <w:rFonts w:ascii="Times New Roman" w:hAnsi="Times New Roman" w:cs="Times New Roman"/>
                <w:b w:val="0"/>
                <w:i w:val="0"/>
                <w:color w:val="4472C4" w:themeColor="accent5"/>
                <w:sz w:val="24"/>
                <w:szCs w:val="24"/>
                <w:u w:val="single"/>
              </w:rPr>
              <w:t>c</w:t>
            </w:r>
          </w:ins>
          <w:ins w:id="135" w:author="Claud Watari" w:date="2018-01-21T16:29:00Z">
            <w:r w:rsidRPr="001C6BBF">
              <w:rPr>
                <w:rStyle w:val="Emphasis"/>
                <w:rFonts w:ascii="Times New Roman" w:hAnsi="Times New Roman" w:cs="Times New Roman"/>
                <w:b w:val="0"/>
                <w:i w:val="0"/>
                <w:color w:val="4472C4" w:themeColor="accent5"/>
                <w:sz w:val="24"/>
                <w:szCs w:val="24"/>
                <w:u w:val="single"/>
              </w:rPr>
              <w:t>es Setup and Maintenance</w:t>
            </w:r>
          </w:ins>
          <w:r w:rsidRPr="001C6BBF">
            <w:rPr>
              <w:color w:val="4472C4" w:themeColor="accent5"/>
              <w:u w:val="single"/>
              <w:lang w:bidi="en-US"/>
            </w:rPr>
            <w:fldChar w:fldCharType="end"/>
          </w:r>
        </w:p>
        <w:p w:rsidR="008039E5" w:rsidRDefault="008039E5" w:rsidP="001C6BBF">
          <w:pPr>
            <w:pStyle w:val="TOC3"/>
            <w:rPr>
              <w:ins w:id="136" w:author="Claud Watari" w:date="2018-01-21T16:57:00Z"/>
              <w:lang w:bidi="ar-SA"/>
            </w:rPr>
          </w:pPr>
          <w:ins w:id="137" w:author="Claud Watari" w:date="2018-01-21T16:57:00Z">
            <w:r w:rsidRPr="00540280">
              <w:rPr>
                <w:rStyle w:val="Hyperlink"/>
              </w:rPr>
              <w:fldChar w:fldCharType="begin"/>
            </w:r>
            <w:r w:rsidRPr="00540280">
              <w:rPr>
                <w:rStyle w:val="Hyperlink"/>
              </w:rPr>
              <w:instrText xml:space="preserve"> </w:instrText>
            </w:r>
            <w:r>
              <w:instrText>HYPERLINK \l "_Toc504317163"</w:instrText>
            </w:r>
            <w:r w:rsidRPr="00540280">
              <w:rPr>
                <w:rStyle w:val="Hyperlink"/>
              </w:rPr>
              <w:instrText xml:space="preserve"> </w:instrText>
            </w:r>
            <w:r w:rsidRPr="00540280">
              <w:rPr>
                <w:rStyle w:val="Hyperlink"/>
              </w:rPr>
              <w:fldChar w:fldCharType="separate"/>
            </w:r>
            <w:r w:rsidRPr="00540280">
              <w:rPr>
                <w:rStyle w:val="Hyperlink"/>
              </w:rPr>
              <w:t>Skills and competencies gained</w:t>
            </w:r>
            <w:r>
              <w:rPr>
                <w:webHidden/>
              </w:rPr>
              <w:tab/>
            </w:r>
            <w:r>
              <w:rPr>
                <w:webHidden/>
              </w:rPr>
              <w:fldChar w:fldCharType="begin"/>
            </w:r>
            <w:r>
              <w:rPr>
                <w:webHidden/>
              </w:rPr>
              <w:instrText xml:space="preserve"> PAGEREF _Toc504317163 \h </w:instrText>
            </w:r>
          </w:ins>
          <w:r>
            <w:rPr>
              <w:webHidden/>
            </w:rPr>
          </w:r>
          <w:r>
            <w:rPr>
              <w:webHidden/>
            </w:rPr>
            <w:fldChar w:fldCharType="separate"/>
          </w:r>
          <w:ins w:id="138" w:author="Claud Watari" w:date="2018-01-21T16:57:00Z">
            <w:r>
              <w:rPr>
                <w:webHidden/>
              </w:rPr>
              <w:t>6</w:t>
            </w:r>
            <w:r>
              <w:rPr>
                <w:webHidden/>
              </w:rPr>
              <w:fldChar w:fldCharType="end"/>
            </w:r>
            <w:r w:rsidRPr="00540280">
              <w:rPr>
                <w:rStyle w:val="Hyperlink"/>
              </w:rPr>
              <w:fldChar w:fldCharType="end"/>
            </w:r>
          </w:ins>
        </w:p>
        <w:p w:rsidR="008039E5" w:rsidRDefault="008039E5">
          <w:pPr>
            <w:pStyle w:val="TOC2"/>
            <w:tabs>
              <w:tab w:val="right" w:leader="dot" w:pos="9350"/>
            </w:tabs>
            <w:rPr>
              <w:ins w:id="139" w:author="Claud Watari" w:date="2018-01-21T16:57:00Z"/>
              <w:noProof/>
              <w:lang w:bidi="ar-SA"/>
            </w:rPr>
          </w:pPr>
          <w:ins w:id="140"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"_Toc504317164"</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Activities applied for the benefit of the organization.</w:t>
            </w:r>
            <w:r>
              <w:rPr>
                <w:noProof/>
                <w:webHidden/>
              </w:rPr>
              <w:tab/>
            </w:r>
            <w:r>
              <w:rPr>
                <w:noProof/>
                <w:webHidden/>
              </w:rPr>
              <w:fldChar w:fldCharType="begin"/>
            </w:r>
            <w:r>
              <w:rPr>
                <w:noProof/>
                <w:webHidden/>
              </w:rPr>
              <w:instrText xml:space="preserve"> PAGEREF _Toc504317164 \h </w:instrText>
            </w:r>
          </w:ins>
          <w:r>
            <w:rPr>
              <w:noProof/>
              <w:webHidden/>
            </w:rPr>
          </w:r>
          <w:r>
            <w:rPr>
              <w:noProof/>
              <w:webHidden/>
            </w:rPr>
            <w:fldChar w:fldCharType="separate"/>
          </w:r>
          <w:ins w:id="141" w:author="Claud Watari" w:date="2018-01-21T16:57:00Z">
            <w:r>
              <w:rPr>
                <w:noProof/>
                <w:webHidden/>
              </w:rPr>
              <w:t>7</w:t>
            </w:r>
            <w:r>
              <w:rPr>
                <w:noProof/>
                <w:webHidden/>
              </w:rPr>
              <w:fldChar w:fldCharType="end"/>
            </w:r>
            <w:r w:rsidRPr="00540280">
              <w:rPr>
                <w:rStyle w:val="Hyperlink"/>
                <w:noProof/>
              </w:rPr>
              <w:fldChar w:fldCharType="end"/>
            </w:r>
          </w:ins>
        </w:p>
        <w:p w:rsidR="008039E5" w:rsidRDefault="008039E5" w:rsidP="001C6BBF">
          <w:pPr>
            <w:pStyle w:val="TOC3"/>
            <w:rPr>
              <w:ins w:id="142" w:author="Claud Watari" w:date="2018-01-21T16:57:00Z"/>
              <w:lang w:bidi="ar-SA"/>
            </w:rPr>
          </w:pPr>
          <w:ins w:id="143" w:author="Claud Watari" w:date="2018-01-21T16:57:00Z">
            <w:r w:rsidRPr="00540280">
              <w:rPr>
                <w:rStyle w:val="Hyperlink"/>
              </w:rPr>
              <w:fldChar w:fldCharType="begin"/>
            </w:r>
            <w:r w:rsidRPr="00540280">
              <w:rPr>
                <w:rStyle w:val="Hyperlink"/>
              </w:rPr>
              <w:instrText xml:space="preserve"> </w:instrText>
            </w:r>
            <w:r>
              <w:instrText>HYPERLINK \l "_Toc504317165"</w:instrText>
            </w:r>
            <w:r w:rsidRPr="00540280">
              <w:rPr>
                <w:rStyle w:val="Hyperlink"/>
              </w:rPr>
              <w:instrText xml:space="preserve"> </w:instrText>
            </w:r>
            <w:r w:rsidRPr="00540280">
              <w:rPr>
                <w:rStyle w:val="Hyperlink"/>
              </w:rPr>
              <w:fldChar w:fldCharType="separate"/>
            </w:r>
            <w:r w:rsidRPr="00540280">
              <w:rPr>
                <w:rStyle w:val="Hyperlink"/>
              </w:rPr>
              <w:t>Web development.</w:t>
            </w:r>
            <w:r>
              <w:rPr>
                <w:webHidden/>
              </w:rPr>
              <w:tab/>
            </w:r>
            <w:r>
              <w:rPr>
                <w:webHidden/>
              </w:rPr>
              <w:fldChar w:fldCharType="begin"/>
            </w:r>
            <w:r>
              <w:rPr>
                <w:webHidden/>
              </w:rPr>
              <w:instrText xml:space="preserve"> PAGEREF _Toc504317165 \h </w:instrText>
            </w:r>
          </w:ins>
          <w:r>
            <w:rPr>
              <w:webHidden/>
            </w:rPr>
          </w:r>
          <w:r>
            <w:rPr>
              <w:webHidden/>
            </w:rPr>
            <w:fldChar w:fldCharType="separate"/>
          </w:r>
          <w:ins w:id="144" w:author="Claud Watari" w:date="2018-01-21T16:57:00Z">
            <w:r>
              <w:rPr>
                <w:webHidden/>
              </w:rPr>
              <w:t>7</w:t>
            </w:r>
            <w:r>
              <w:rPr>
                <w:webHidden/>
              </w:rPr>
              <w:fldChar w:fldCharType="end"/>
            </w:r>
            <w:r w:rsidRPr="00540280">
              <w:rPr>
                <w:rStyle w:val="Hyperlink"/>
              </w:rPr>
              <w:fldChar w:fldCharType="end"/>
            </w:r>
          </w:ins>
        </w:p>
        <w:p w:rsidR="008039E5" w:rsidRDefault="008039E5" w:rsidP="001C6BBF">
          <w:pPr>
            <w:pStyle w:val="TOC3"/>
            <w:rPr>
              <w:ins w:id="145" w:author="Claud Watari" w:date="2018-01-21T16:57:00Z"/>
              <w:lang w:bidi="ar-SA"/>
            </w:rPr>
            <w:pPrChange w:id="146" w:author="Claud Watari" w:date="2018-01-21T16:57:00Z">
              <w:pPr>
                <w:pStyle w:val="TOC2"/>
                <w:tabs>
                  <w:tab w:val="right" w:leader="dot" w:pos="9350"/>
                </w:tabs>
              </w:pPr>
            </w:pPrChange>
          </w:pPr>
          <w:ins w:id="147" w:author="Claud Watari" w:date="2018-01-21T16:57:00Z">
            <w:r w:rsidRPr="00540280">
              <w:rPr>
                <w:rStyle w:val="Hyperlink"/>
              </w:rPr>
              <w:fldChar w:fldCharType="begin"/>
            </w:r>
            <w:r w:rsidRPr="00540280">
              <w:rPr>
                <w:rStyle w:val="Hyperlink"/>
              </w:rPr>
              <w:instrText xml:space="preserve"> </w:instrText>
            </w:r>
            <w:r>
              <w:instrText>HYPERLINK \l "_Toc504317166"</w:instrText>
            </w:r>
            <w:r w:rsidRPr="00540280">
              <w:rPr>
                <w:rStyle w:val="Hyperlink"/>
              </w:rPr>
              <w:instrText xml:space="preserve"> </w:instrText>
            </w:r>
            <w:r w:rsidRPr="00540280">
              <w:rPr>
                <w:rStyle w:val="Hyperlink"/>
              </w:rPr>
              <w:fldChar w:fldCharType="separate"/>
            </w:r>
            <w:r w:rsidRPr="00540280">
              <w:rPr>
                <w:rStyle w:val="Hyperlink"/>
              </w:rPr>
              <w:t>Networking</w:t>
            </w:r>
            <w:r>
              <w:rPr>
                <w:webHidden/>
              </w:rPr>
              <w:tab/>
            </w:r>
            <w:r>
              <w:rPr>
                <w:webHidden/>
              </w:rPr>
              <w:fldChar w:fldCharType="begin"/>
            </w:r>
            <w:r>
              <w:rPr>
                <w:webHidden/>
              </w:rPr>
              <w:instrText xml:space="preserve"> PAGEREF _Toc504317166 \h </w:instrText>
            </w:r>
          </w:ins>
          <w:r>
            <w:rPr>
              <w:webHidden/>
            </w:rPr>
          </w:r>
          <w:r>
            <w:rPr>
              <w:webHidden/>
            </w:rPr>
            <w:fldChar w:fldCharType="separate"/>
          </w:r>
          <w:ins w:id="148" w:author="Claud Watari" w:date="2018-01-21T16:57:00Z">
            <w:r>
              <w:rPr>
                <w:webHidden/>
              </w:rPr>
              <w:t>7</w:t>
            </w:r>
            <w:r>
              <w:rPr>
                <w:webHidden/>
              </w:rPr>
              <w:fldChar w:fldCharType="end"/>
            </w:r>
            <w:r w:rsidRPr="00540280">
              <w:rPr>
                <w:rStyle w:val="Hyperlink"/>
              </w:rPr>
              <w:fldChar w:fldCharType="end"/>
            </w:r>
          </w:ins>
        </w:p>
        <w:p w:rsidR="008039E5" w:rsidRDefault="008039E5">
          <w:pPr>
            <w:pStyle w:val="TOC2"/>
            <w:tabs>
              <w:tab w:val="right" w:leader="dot" w:pos="9350"/>
            </w:tabs>
            <w:rPr>
              <w:ins w:id="149" w:author="Claud Watari" w:date="2018-01-21T16:57:00Z"/>
              <w:noProof/>
              <w:lang w:bidi="ar-SA"/>
            </w:rPr>
          </w:pPr>
          <w:ins w:id="150"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"_Toc504317168"</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iCs/>
                <w:noProof/>
                <w:spacing w:val="10"/>
              </w:rPr>
              <w:t>Strategy for the utilization of contacts established during attachment.</w:t>
            </w:r>
            <w:r>
              <w:rPr>
                <w:noProof/>
                <w:webHidden/>
              </w:rPr>
              <w:tab/>
            </w:r>
            <w:r>
              <w:rPr>
                <w:noProof/>
                <w:webHidden/>
              </w:rPr>
              <w:fldChar w:fldCharType="begin"/>
            </w:r>
            <w:r>
              <w:rPr>
                <w:noProof/>
                <w:webHidden/>
              </w:rPr>
              <w:instrText xml:space="preserve"> PAGEREF _Toc504317168 \h </w:instrText>
            </w:r>
          </w:ins>
          <w:r>
            <w:rPr>
              <w:noProof/>
              <w:webHidden/>
            </w:rPr>
          </w:r>
          <w:r>
            <w:rPr>
              <w:noProof/>
              <w:webHidden/>
            </w:rPr>
            <w:fldChar w:fldCharType="separate"/>
          </w:r>
          <w:ins w:id="151" w:author="Claud Watari" w:date="2018-01-21T16:57:00Z">
            <w:r>
              <w:rPr>
                <w:noProof/>
                <w:webHidden/>
              </w:rPr>
              <w:t>7</w:t>
            </w:r>
            <w:r>
              <w:rPr>
                <w:noProof/>
                <w:webHidden/>
              </w:rPr>
              <w:fldChar w:fldCharType="end"/>
            </w:r>
            <w:r w:rsidRPr="00540280">
              <w:rPr>
                <w:rStyle w:val="Hyperlink"/>
                <w:noProof/>
              </w:rPr>
              <w:fldChar w:fldCharType="end"/>
            </w:r>
          </w:ins>
        </w:p>
        <w:p w:rsidR="008039E5" w:rsidRDefault="008039E5">
          <w:pPr>
            <w:pStyle w:val="TOC1"/>
            <w:tabs>
              <w:tab w:val="right" w:leader="dot" w:pos="9350"/>
            </w:tabs>
            <w:rPr>
              <w:ins w:id="152" w:author="Claud Watari" w:date="2018-01-21T16:57:00Z"/>
              <w:noProof/>
              <w:lang w:bidi="ar-SA"/>
            </w:rPr>
          </w:pPr>
          <w:ins w:id="153"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"_Toc504317169"</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_Toc504317169 \h </w:instrText>
            </w:r>
          </w:ins>
          <w:r>
            <w:rPr>
              <w:noProof/>
              <w:webHidden/>
            </w:rPr>
          </w:r>
          <w:r>
            <w:rPr>
              <w:noProof/>
              <w:webHidden/>
            </w:rPr>
            <w:fldChar w:fldCharType="separate"/>
          </w:r>
          <w:ins w:id="154" w:author="Claud Watari" w:date="2018-01-21T16:57:00Z">
            <w:r>
              <w:rPr>
                <w:noProof/>
                <w:webHidden/>
              </w:rPr>
              <w:t>8</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55" w:author="Claud Watari" w:date="2018-01-21T16:57:00Z"/>
              <w:noProof/>
              <w:lang w:bidi="ar-SA"/>
            </w:rPr>
          </w:pPr>
          <w:ins w:id="156"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"_Toc504317170"</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iCs/>
                <w:noProof/>
                <w:spacing w:val="10"/>
              </w:rPr>
              <w:t>Analysis, observation and critique</w:t>
            </w:r>
            <w:r>
              <w:rPr>
                <w:noProof/>
                <w:webHidden/>
              </w:rPr>
              <w:tab/>
            </w:r>
            <w:r>
              <w:rPr>
                <w:noProof/>
                <w:webHidden/>
              </w:rPr>
              <w:fldChar w:fldCharType="begin"/>
            </w:r>
            <w:r>
              <w:rPr>
                <w:noProof/>
                <w:webHidden/>
              </w:rPr>
              <w:instrText xml:space="preserve"> PAGEREF _Toc504317170 \h </w:instrText>
            </w:r>
          </w:ins>
          <w:r>
            <w:rPr>
              <w:noProof/>
              <w:webHidden/>
            </w:rPr>
          </w:r>
          <w:r>
            <w:rPr>
              <w:noProof/>
              <w:webHidden/>
            </w:rPr>
            <w:fldChar w:fldCharType="separate"/>
          </w:r>
          <w:ins w:id="157" w:author="Claud Watari" w:date="2018-01-21T16:57:00Z">
            <w:r>
              <w:rPr>
                <w:noProof/>
                <w:webHidden/>
              </w:rPr>
              <w:t>8</w:t>
            </w:r>
            <w:r>
              <w:rPr>
                <w:noProof/>
                <w:webHidden/>
              </w:rPr>
              <w:fldChar w:fldCharType="end"/>
            </w:r>
            <w:r w:rsidRPr="00540280">
              <w:rPr>
                <w:rStyle w:val="Hyperlink"/>
                <w:noProof/>
              </w:rPr>
              <w:fldChar w:fldCharType="end"/>
            </w:r>
          </w:ins>
        </w:p>
        <w:p w:rsidR="008039E5" w:rsidRDefault="008039E5">
          <w:pPr>
            <w:pStyle w:val="TOC1"/>
            <w:tabs>
              <w:tab w:val="right" w:leader="dot" w:pos="9350"/>
            </w:tabs>
            <w:rPr>
              <w:ins w:id="158" w:author="Claud Watari" w:date="2018-01-21T16:57:00Z"/>
              <w:noProof/>
              <w:lang w:bidi="ar-SA"/>
            </w:rPr>
          </w:pPr>
          <w:ins w:id="159"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"_Toc504317171"</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_Toc504317171 \h </w:instrText>
            </w:r>
          </w:ins>
          <w:r>
            <w:rPr>
              <w:noProof/>
              <w:webHidden/>
            </w:rPr>
          </w:r>
          <w:r>
            <w:rPr>
              <w:noProof/>
              <w:webHidden/>
            </w:rPr>
            <w:fldChar w:fldCharType="separate"/>
          </w:r>
          <w:ins w:id="160" w:author="Claud Watari" w:date="2018-01-21T16:57:00Z">
            <w:r>
              <w:rPr>
                <w:noProof/>
                <w:webHidden/>
              </w:rPr>
              <w:t>9</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61" w:author="Claud Watari" w:date="2018-01-21T16:57:00Z"/>
              <w:noProof/>
              <w:lang w:bidi="ar-SA"/>
            </w:rPr>
          </w:pPr>
          <w:ins w:id="162"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"_Toc504317172"</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Summary and conclusion</w:t>
            </w:r>
            <w:r>
              <w:rPr>
                <w:noProof/>
                <w:webHidden/>
              </w:rPr>
              <w:tab/>
            </w:r>
            <w:r>
              <w:rPr>
                <w:noProof/>
                <w:webHidden/>
              </w:rPr>
              <w:fldChar w:fldCharType="begin"/>
            </w:r>
            <w:r>
              <w:rPr>
                <w:noProof/>
                <w:webHidden/>
              </w:rPr>
              <w:instrText xml:space="preserve"> PAGEREF _Toc504317172 \h </w:instrText>
            </w:r>
          </w:ins>
          <w:r>
            <w:rPr>
              <w:noProof/>
              <w:webHidden/>
            </w:rPr>
          </w:r>
          <w:r>
            <w:rPr>
              <w:noProof/>
              <w:webHidden/>
            </w:rPr>
            <w:fldChar w:fldCharType="separate"/>
          </w:r>
          <w:ins w:id="163" w:author="Claud Watari" w:date="2018-01-21T16:57:00Z">
            <w:r>
              <w:rPr>
                <w:noProof/>
                <w:webHidden/>
              </w:rPr>
              <w:t>9</w:t>
            </w:r>
            <w:r>
              <w:rPr>
                <w:noProof/>
                <w:webHidden/>
              </w:rPr>
              <w:fldChar w:fldCharType="end"/>
            </w:r>
            <w:r w:rsidRPr="00540280">
              <w:rPr>
                <w:rStyle w:val="Hyperlink"/>
                <w:noProof/>
              </w:rPr>
              <w:fldChar w:fldCharType="end"/>
            </w:r>
          </w:ins>
        </w:p>
        <w:p w:rsidR="000620F3" w:rsidRDefault="000620F3" w:rsidP="000620F3">
          <w:pPr>
            <w:rPr>
              <w:ins w:id="164" w:author="Claud Watari" w:date="2018-01-21T16:29:00Z"/>
            </w:rPr>
          </w:pPr>
          <w:ins w:id="165" w:author="Claud Watari" w:date="2018-01-21T16:29:00Z">
            <w:r>
              <w:rPr>
                <w:b/>
                <w:bCs/>
                <w:noProof/>
              </w:rPr>
              <w:fldChar w:fldCharType="end"/>
            </w:r>
          </w:ins>
        </w:p>
        <w:customXmlInsRangeStart w:id="166" w:author="Claud Watari" w:date="2018-01-21T16:29:00Z"/>
      </w:sdtContent>
    </w:sdt>
    <w:customXmlInsRangeEnd w:id="166"/>
    <w:p w:rsidR="000620F3" w:rsidRDefault="000620F3" w:rsidP="000620F3">
      <w:pPr>
        <w:spacing w:line="360" w:lineRule="auto"/>
        <w:rPr>
          <w:ins w:id="167" w:author="Claud Watari" w:date="2018-01-21T16:29:00Z"/>
          <w:rFonts w:ascii="Times New Roman" w:hAnsi="Times New Roman" w:cs="Times New Roman"/>
          <w:sz w:val="24"/>
          <w:szCs w:val="24"/>
        </w:rPr>
      </w:pPr>
    </w:p>
    <w:p w:rsidR="000620F3" w:rsidRPr="00527CBD" w:rsidRDefault="000620F3" w:rsidP="000620F3">
      <w:pPr>
        <w:spacing w:line="360" w:lineRule="auto"/>
        <w:jc w:val="center"/>
        <w:rPr>
          <w:ins w:id="168" w:author="Claud Watari" w:date="2018-01-21T16:29:00Z"/>
          <w:rFonts w:ascii="Times New Roman" w:hAnsi="Times New Roman" w:cs="Times New Roman"/>
          <w:sz w:val="24"/>
          <w:szCs w:val="24"/>
        </w:rPr>
      </w:pPr>
    </w:p>
    <w:p w:rsidR="000620F3" w:rsidRPr="008039E5" w:rsidRDefault="000620F3" w:rsidP="000620F3">
      <w:pPr>
        <w:pStyle w:val="Heading1"/>
        <w:spacing w:line="360" w:lineRule="auto"/>
        <w:rPr>
          <w:ins w:id="169" w:author="Claud Watari" w:date="2018-01-21T16:29:00Z"/>
          <w:rFonts w:ascii="Times New Roman" w:hAnsi="Times New Roman" w:cs="Times New Roman"/>
          <w:sz w:val="24"/>
          <w:szCs w:val="24"/>
          <w:rPrChange w:id="170" w:author="Claud Watari" w:date="2018-01-21T16:56:00Z">
            <w:rPr>
              <w:ins w:id="171" w:author="Claud Watari" w:date="2018-01-21T16:29:00Z"/>
            </w:rPr>
          </w:rPrChange>
        </w:rPr>
      </w:pPr>
      <w:bookmarkStart w:id="172" w:name="_Toc504317151"/>
      <w:bookmarkStart w:id="173" w:name="_Toc491784817"/>
      <w:ins w:id="174" w:author="Claud Watari" w:date="2018-01-21T16:29:00Z">
        <w:r w:rsidRPr="008039E5">
          <w:rPr>
            <w:rFonts w:ascii="Times New Roman" w:hAnsi="Times New Roman" w:cs="Times New Roman"/>
            <w:sz w:val="24"/>
            <w:szCs w:val="24"/>
            <w:rPrChange w:id="175" w:author="Claud Watari" w:date="2018-01-21T16:56:00Z">
              <w:rPr/>
            </w:rPrChange>
          </w:rPr>
          <w:t>Preface</w:t>
        </w:r>
        <w:bookmarkEnd w:id="172"/>
      </w:ins>
    </w:p>
    <w:p w:rsidR="000620F3" w:rsidRPr="00527CBD" w:rsidRDefault="000620F3" w:rsidP="000620F3">
      <w:pPr>
        <w:spacing w:line="360" w:lineRule="auto"/>
        <w:rPr>
          <w:ins w:id="176" w:author="Claud Watari" w:date="2018-01-21T16:29:00Z"/>
          <w:rFonts w:ascii="Times New Roman" w:hAnsi="Times New Roman" w:cs="Times New Roman"/>
          <w:bCs/>
          <w:noProof/>
          <w:sz w:val="24"/>
          <w:szCs w:val="24"/>
        </w:rPr>
      </w:pPr>
      <w:ins w:id="177" w:author="Claud Watari" w:date="2018-01-21T16:29:00Z">
        <w:r w:rsidRPr="00527CBD">
          <w:rPr>
            <w:rFonts w:ascii="Times New Roman" w:hAnsi="Times New Roman" w:cs="Times New Roman"/>
            <w:bCs/>
            <w:noProof/>
            <w:sz w:val="24"/>
            <w:szCs w:val="24"/>
          </w:rPr>
          <w:t xml:space="preserve">Industrial attachment is a program adopted by </w:t>
        </w:r>
        <w:r>
          <w:rPr>
            <w:rFonts w:ascii="Times New Roman" w:hAnsi="Times New Roman" w:cs="Times New Roman"/>
            <w:bCs/>
            <w:noProof/>
            <w:sz w:val="24"/>
            <w:szCs w:val="24"/>
          </w:rPr>
          <w:t>Jomo Kenyatta University of Agriculture and Technology</w:t>
        </w:r>
        <w:r w:rsidRPr="00527CBD">
          <w:rPr>
            <w:rFonts w:ascii="Times New Roman" w:hAnsi="Times New Roman" w:cs="Times New Roman"/>
            <w:bCs/>
            <w:noProof/>
            <w:sz w:val="24"/>
            <w:szCs w:val="24"/>
          </w:rPr>
          <w:t xml:space="preserve"> as part of the</w:t>
        </w:r>
        <w:r>
          <w:rPr>
            <w:rFonts w:ascii="Times New Roman" w:hAnsi="Times New Roman" w:cs="Times New Roman"/>
            <w:bCs/>
            <w:noProof/>
            <w:sz w:val="24"/>
            <w:szCs w:val="24"/>
          </w:rPr>
          <w:t xml:space="preserve"> requirements for the award of a diploma</w:t>
        </w:r>
        <w:r w:rsidRPr="00527CBD">
          <w:rPr>
            <w:rFonts w:ascii="Times New Roman" w:hAnsi="Times New Roman" w:cs="Times New Roman"/>
            <w:bCs/>
            <w:noProof/>
            <w:sz w:val="24"/>
            <w:szCs w:val="24"/>
          </w:rPr>
          <w:t xml:space="preserve"> in most of its programmes. The program requires that the students go on a minimum </w:t>
        </w:r>
        <w:r>
          <w:rPr>
            <w:rFonts w:ascii="Times New Roman" w:hAnsi="Times New Roman" w:cs="Times New Roman"/>
            <w:bCs/>
            <w:noProof/>
            <w:sz w:val="24"/>
            <w:szCs w:val="24"/>
          </w:rPr>
          <w:t>3 months</w:t>
        </w:r>
        <w:r w:rsidRPr="00527CBD">
          <w:rPr>
            <w:rFonts w:ascii="Times New Roman" w:hAnsi="Times New Roman" w:cs="Times New Roman"/>
            <w:bCs/>
            <w:noProof/>
            <w:sz w:val="24"/>
            <w:szCs w:val="24"/>
          </w:rPr>
          <w:t xml:space="preserve"> of industrial attahment at an organization of the students choice.</w:t>
        </w:r>
      </w:ins>
    </w:p>
    <w:p w:rsidR="000620F3" w:rsidRPr="00527CBD" w:rsidRDefault="000620F3" w:rsidP="000620F3">
      <w:pPr>
        <w:spacing w:line="360" w:lineRule="auto"/>
        <w:rPr>
          <w:ins w:id="178" w:author="Claud Watari" w:date="2018-01-21T16:29:00Z"/>
          <w:rFonts w:ascii="Times New Roman" w:hAnsi="Times New Roman" w:cs="Times New Roman"/>
          <w:bCs/>
          <w:noProof/>
          <w:sz w:val="24"/>
          <w:szCs w:val="24"/>
        </w:rPr>
      </w:pPr>
      <w:ins w:id="179" w:author="Claud Watari" w:date="2018-01-21T16:29:00Z">
        <w:r w:rsidRPr="00527CBD">
          <w:rPr>
            <w:rFonts w:ascii="Times New Roman" w:hAnsi="Times New Roman" w:cs="Times New Roman"/>
            <w:bCs/>
            <w:noProof/>
            <w:sz w:val="24"/>
            <w:szCs w:val="24"/>
          </w:rPr>
          <w:t xml:space="preserve">This report is therefore submitted to the </w:t>
        </w:r>
        <w:r>
          <w:rPr>
            <w:rFonts w:ascii="Times New Roman" w:hAnsi="Times New Roman" w:cs="Times New Roman"/>
            <w:bCs/>
            <w:noProof/>
            <w:sz w:val="24"/>
            <w:szCs w:val="24"/>
          </w:rPr>
          <w:t xml:space="preserve">Jomo Kenyatta University of Agriculture and Technology </w:t>
        </w:r>
        <w:r w:rsidRPr="00527CBD">
          <w:rPr>
            <w:rFonts w:ascii="Times New Roman" w:hAnsi="Times New Roman" w:cs="Times New Roman"/>
            <w:bCs/>
            <w:noProof/>
            <w:sz w:val="24"/>
            <w:szCs w:val="24"/>
          </w:rPr>
          <w:t>IT</w:t>
        </w:r>
        <w:r>
          <w:rPr>
            <w:rFonts w:ascii="Times New Roman" w:hAnsi="Times New Roman" w:cs="Times New Roman"/>
            <w:bCs/>
            <w:noProof/>
            <w:sz w:val="24"/>
            <w:szCs w:val="24"/>
          </w:rPr>
          <w:t xml:space="preserve"> department</w:t>
        </w:r>
        <w:r w:rsidRPr="00527CBD">
          <w:rPr>
            <w:rFonts w:ascii="Times New Roman" w:hAnsi="Times New Roman" w:cs="Times New Roman"/>
            <w:bCs/>
            <w:noProof/>
            <w:sz w:val="24"/>
            <w:szCs w:val="24"/>
          </w:rPr>
          <w:t>, following a fiel</w:t>
        </w:r>
        <w:r>
          <w:rPr>
            <w:rFonts w:ascii="Times New Roman" w:hAnsi="Times New Roman" w:cs="Times New Roman"/>
            <w:bCs/>
            <w:noProof/>
            <w:sz w:val="24"/>
            <w:szCs w:val="24"/>
          </w:rPr>
          <w:t>d attachment that started from October 2016</w:t>
        </w:r>
        <w:r w:rsidRPr="00527CBD">
          <w:rPr>
            <w:rFonts w:ascii="Times New Roman" w:hAnsi="Times New Roman" w:cs="Times New Roman"/>
            <w:bCs/>
            <w:noProof/>
            <w:sz w:val="24"/>
            <w:szCs w:val="24"/>
          </w:rPr>
          <w:t xml:space="preserve"> to </w:t>
        </w:r>
        <w:r>
          <w:rPr>
            <w:rFonts w:ascii="Times New Roman" w:hAnsi="Times New Roman" w:cs="Times New Roman"/>
            <w:bCs/>
            <w:noProof/>
            <w:sz w:val="24"/>
            <w:szCs w:val="24"/>
          </w:rPr>
          <w:t>January</w:t>
        </w:r>
        <w:r w:rsidRPr="00527CBD">
          <w:rPr>
            <w:rFonts w:ascii="Times New Roman" w:hAnsi="Times New Roman" w:cs="Times New Roman"/>
            <w:bCs/>
            <w:noProof/>
            <w:sz w:val="24"/>
            <w:szCs w:val="24"/>
          </w:rPr>
          <w:t xml:space="preserve"> 2017. The attachment was undertaken at the </w:t>
        </w:r>
        <w:r>
          <w:rPr>
            <w:rFonts w:ascii="Times New Roman" w:hAnsi="Times New Roman" w:cs="Times New Roman"/>
            <w:bCs/>
            <w:noProof/>
            <w:sz w:val="24"/>
            <w:szCs w:val="24"/>
          </w:rPr>
          <w:t>Ministry of Health (Kenya)</w:t>
        </w:r>
        <w:r w:rsidRPr="00527CBD">
          <w:rPr>
            <w:rFonts w:ascii="Times New Roman" w:hAnsi="Times New Roman" w:cs="Times New Roman"/>
            <w:bCs/>
            <w:noProof/>
            <w:sz w:val="24"/>
            <w:szCs w:val="24"/>
          </w:rPr>
          <w:t xml:space="preserve">, </w:t>
        </w:r>
        <w:r>
          <w:rPr>
            <w:rFonts w:ascii="Times New Roman" w:hAnsi="Times New Roman" w:cs="Times New Roman"/>
            <w:bCs/>
            <w:noProof/>
            <w:sz w:val="24"/>
            <w:szCs w:val="24"/>
          </w:rPr>
          <w:t>in the  ICT department</w:t>
        </w:r>
        <w:r w:rsidRPr="00527CBD">
          <w:rPr>
            <w:rFonts w:ascii="Times New Roman" w:hAnsi="Times New Roman" w:cs="Times New Roman"/>
            <w:bCs/>
            <w:noProof/>
            <w:sz w:val="24"/>
            <w:szCs w:val="24"/>
          </w:rPr>
          <w:t>.</w:t>
        </w:r>
      </w:ins>
    </w:p>
    <w:p w:rsidR="000620F3" w:rsidRPr="008039E5" w:rsidRDefault="000620F3" w:rsidP="000620F3">
      <w:pPr>
        <w:pStyle w:val="Heading2"/>
        <w:spacing w:line="360" w:lineRule="auto"/>
        <w:rPr>
          <w:ins w:id="180" w:author="Claud Watari" w:date="2018-01-21T16:29:00Z"/>
          <w:rFonts w:ascii="Times New Roman" w:hAnsi="Times New Roman" w:cs="Times New Roman"/>
          <w:sz w:val="24"/>
          <w:szCs w:val="24"/>
          <w:rPrChange w:id="181" w:author="Claud Watari" w:date="2018-01-21T16:56:00Z">
            <w:rPr>
              <w:ins w:id="182" w:author="Claud Watari" w:date="2018-01-21T16:29:00Z"/>
            </w:rPr>
          </w:rPrChange>
        </w:rPr>
      </w:pPr>
      <w:bookmarkStart w:id="183" w:name="_Toc504317152"/>
      <w:ins w:id="184" w:author="Claud Watari" w:date="2018-01-21T16:29:00Z">
        <w:r w:rsidRPr="008039E5">
          <w:rPr>
            <w:rFonts w:ascii="Times New Roman" w:hAnsi="Times New Roman" w:cs="Times New Roman"/>
            <w:sz w:val="24"/>
            <w:szCs w:val="24"/>
            <w:rPrChange w:id="185" w:author="Claud Watari" w:date="2018-01-21T16:56:00Z">
              <w:rPr/>
            </w:rPrChange>
          </w:rPr>
          <w:t>Benefits to students.</w:t>
        </w:r>
        <w:bookmarkEnd w:id="183"/>
      </w:ins>
    </w:p>
    <w:p w:rsidR="000620F3" w:rsidRPr="00527CBD" w:rsidRDefault="000620F3" w:rsidP="000620F3">
      <w:pPr>
        <w:pStyle w:val="ListParagraph"/>
        <w:numPr>
          <w:ilvl w:val="0"/>
          <w:numId w:val="31"/>
        </w:numPr>
        <w:spacing w:before="120" w:after="200" w:line="360" w:lineRule="auto"/>
        <w:rPr>
          <w:ins w:id="186" w:author="Claud Watari" w:date="2018-01-21T16:29:00Z"/>
          <w:rFonts w:ascii="Times New Roman" w:hAnsi="Times New Roman" w:cs="Times New Roman"/>
          <w:bCs/>
          <w:noProof/>
          <w:sz w:val="24"/>
          <w:szCs w:val="24"/>
        </w:rPr>
      </w:pPr>
      <w:ins w:id="187" w:author="Claud Watari" w:date="2018-01-21T16:29:00Z">
        <w:r w:rsidRPr="00527CBD">
          <w:rPr>
            <w:rFonts w:ascii="Times New Roman" w:hAnsi="Times New Roman" w:cs="Times New Roman"/>
            <w:bCs/>
            <w:noProof/>
            <w:sz w:val="24"/>
            <w:szCs w:val="24"/>
          </w:rPr>
          <w:t>Exposes the student to the complications of a real-time working environnment</w:t>
        </w:r>
      </w:ins>
    </w:p>
    <w:p w:rsidR="000620F3" w:rsidRPr="00527CBD" w:rsidRDefault="000620F3" w:rsidP="000620F3">
      <w:pPr>
        <w:pStyle w:val="ListParagraph"/>
        <w:numPr>
          <w:ilvl w:val="0"/>
          <w:numId w:val="31"/>
        </w:numPr>
        <w:spacing w:before="120" w:after="200" w:line="360" w:lineRule="auto"/>
        <w:rPr>
          <w:ins w:id="188" w:author="Claud Watari" w:date="2018-01-21T16:29:00Z"/>
          <w:rFonts w:ascii="Times New Roman" w:hAnsi="Times New Roman" w:cs="Times New Roman"/>
          <w:bCs/>
          <w:noProof/>
          <w:sz w:val="24"/>
          <w:szCs w:val="24"/>
        </w:rPr>
      </w:pPr>
      <w:ins w:id="189" w:author="Claud Watari" w:date="2018-01-21T16:29:00Z">
        <w:r w:rsidRPr="00527CBD">
          <w:rPr>
            <w:rFonts w:ascii="Times New Roman" w:hAnsi="Times New Roman" w:cs="Times New Roman"/>
            <w:bCs/>
            <w:noProof/>
            <w:sz w:val="24"/>
            <w:szCs w:val="24"/>
          </w:rPr>
          <w:t>Exposes the student to new standards and technologies</w:t>
        </w:r>
      </w:ins>
    </w:p>
    <w:p w:rsidR="000620F3" w:rsidRPr="00527CBD" w:rsidRDefault="000620F3" w:rsidP="000620F3">
      <w:pPr>
        <w:pStyle w:val="ListParagraph"/>
        <w:numPr>
          <w:ilvl w:val="0"/>
          <w:numId w:val="31"/>
        </w:numPr>
        <w:spacing w:before="120" w:after="200" w:line="360" w:lineRule="auto"/>
        <w:rPr>
          <w:ins w:id="190" w:author="Claud Watari" w:date="2018-01-21T16:29:00Z"/>
          <w:rFonts w:ascii="Times New Roman" w:hAnsi="Times New Roman" w:cs="Times New Roman"/>
          <w:bCs/>
          <w:noProof/>
          <w:sz w:val="24"/>
          <w:szCs w:val="24"/>
        </w:rPr>
      </w:pPr>
      <w:ins w:id="191" w:author="Claud Watari" w:date="2018-01-21T16:29:00Z">
        <w:r w:rsidRPr="00527CBD">
          <w:rPr>
            <w:rFonts w:ascii="Times New Roman" w:hAnsi="Times New Roman" w:cs="Times New Roman"/>
            <w:bCs/>
            <w:noProof/>
            <w:sz w:val="24"/>
            <w:szCs w:val="24"/>
          </w:rPr>
          <w:t>Equips the student with a work</w:t>
        </w:r>
        <w:r>
          <w:rPr>
            <w:rFonts w:ascii="Times New Roman" w:hAnsi="Times New Roman" w:cs="Times New Roman"/>
            <w:bCs/>
            <w:noProof/>
            <w:sz w:val="24"/>
            <w:szCs w:val="24"/>
          </w:rPr>
          <w:t>place activities and skillset.</w:t>
        </w:r>
      </w:ins>
    </w:p>
    <w:p w:rsidR="000620F3" w:rsidRPr="00527CBD" w:rsidRDefault="000620F3" w:rsidP="000620F3">
      <w:pPr>
        <w:pStyle w:val="ListParagraph"/>
        <w:numPr>
          <w:ilvl w:val="0"/>
          <w:numId w:val="31"/>
        </w:numPr>
        <w:spacing w:before="120" w:after="200" w:line="360" w:lineRule="auto"/>
        <w:rPr>
          <w:ins w:id="192" w:author="Claud Watari" w:date="2018-01-21T16:29:00Z"/>
          <w:rFonts w:ascii="Times New Roman" w:hAnsi="Times New Roman" w:cs="Times New Roman"/>
          <w:bCs/>
          <w:noProof/>
          <w:sz w:val="24"/>
          <w:szCs w:val="24"/>
        </w:rPr>
      </w:pPr>
      <w:ins w:id="193" w:author="Claud Watari" w:date="2018-01-21T16:29:00Z">
        <w:r w:rsidRPr="00527CBD">
          <w:rPr>
            <w:rFonts w:ascii="Times New Roman" w:hAnsi="Times New Roman" w:cs="Times New Roman"/>
            <w:bCs/>
            <w:noProof/>
            <w:sz w:val="24"/>
            <w:szCs w:val="24"/>
          </w:rPr>
          <w:t xml:space="preserve">Enables the student to apply the knowledge learnt in </w:t>
        </w:r>
        <w:r>
          <w:rPr>
            <w:rFonts w:ascii="Times New Roman" w:hAnsi="Times New Roman" w:cs="Times New Roman"/>
            <w:bCs/>
            <w:noProof/>
            <w:sz w:val="24"/>
            <w:szCs w:val="24"/>
          </w:rPr>
          <w:t>class</w:t>
        </w:r>
        <w:r w:rsidRPr="00527CBD">
          <w:rPr>
            <w:rFonts w:ascii="Times New Roman" w:hAnsi="Times New Roman" w:cs="Times New Roman"/>
            <w:bCs/>
            <w:noProof/>
            <w:sz w:val="24"/>
            <w:szCs w:val="24"/>
          </w:rPr>
          <w:t xml:space="preserve"> to the </w:t>
        </w:r>
        <w:r>
          <w:rPr>
            <w:rFonts w:ascii="Times New Roman" w:hAnsi="Times New Roman" w:cs="Times New Roman"/>
            <w:bCs/>
            <w:noProof/>
            <w:sz w:val="24"/>
            <w:szCs w:val="24"/>
          </w:rPr>
          <w:t xml:space="preserve"> respective </w:t>
        </w:r>
        <w:r w:rsidRPr="00527CBD">
          <w:rPr>
            <w:rFonts w:ascii="Times New Roman" w:hAnsi="Times New Roman" w:cs="Times New Roman"/>
            <w:bCs/>
            <w:noProof/>
            <w:sz w:val="24"/>
            <w:szCs w:val="24"/>
          </w:rPr>
          <w:t>industry.</w:t>
        </w:r>
      </w:ins>
    </w:p>
    <w:p w:rsidR="000620F3" w:rsidRPr="00527CBD" w:rsidRDefault="000620F3" w:rsidP="000620F3">
      <w:pPr>
        <w:pStyle w:val="Heading2"/>
        <w:spacing w:line="360" w:lineRule="auto"/>
        <w:rPr>
          <w:ins w:id="194" w:author="Claud Watari" w:date="2018-01-21T16:29:00Z"/>
          <w:rStyle w:val="Heading1Char"/>
          <w:rFonts w:ascii="Times New Roman" w:hAnsi="Times New Roman" w:cs="Times New Roman"/>
          <w:sz w:val="24"/>
          <w:szCs w:val="24"/>
        </w:rPr>
      </w:pPr>
    </w:p>
    <w:p w:rsidR="000620F3" w:rsidRPr="00527CBD" w:rsidRDefault="000620F3" w:rsidP="000620F3">
      <w:pPr>
        <w:spacing w:line="360" w:lineRule="auto"/>
        <w:rPr>
          <w:ins w:id="195" w:author="Claud Watari" w:date="2018-01-21T16:29:00Z"/>
          <w:rFonts w:ascii="Times New Roman" w:hAnsi="Times New Roman" w:cs="Times New Roman"/>
          <w:sz w:val="24"/>
          <w:szCs w:val="24"/>
        </w:rPr>
      </w:pPr>
    </w:p>
    <w:p w:rsidR="000620F3" w:rsidRPr="00527CBD" w:rsidRDefault="000620F3" w:rsidP="000620F3">
      <w:pPr>
        <w:spacing w:line="360" w:lineRule="auto"/>
        <w:rPr>
          <w:ins w:id="196" w:author="Claud Watari" w:date="2018-01-21T16:29:00Z"/>
          <w:rFonts w:ascii="Times New Roman" w:hAnsi="Times New Roman" w:cs="Times New Roman"/>
          <w:sz w:val="24"/>
          <w:szCs w:val="24"/>
        </w:rPr>
      </w:pPr>
    </w:p>
    <w:p w:rsidR="000620F3" w:rsidRPr="00527CBD" w:rsidRDefault="000620F3" w:rsidP="000620F3">
      <w:pPr>
        <w:spacing w:line="360" w:lineRule="auto"/>
        <w:rPr>
          <w:ins w:id="197" w:author="Claud Watari" w:date="2018-01-21T16:29:00Z"/>
          <w:rFonts w:ascii="Times New Roman" w:hAnsi="Times New Roman" w:cs="Times New Roman"/>
          <w:sz w:val="24"/>
          <w:szCs w:val="24"/>
        </w:rPr>
      </w:pPr>
    </w:p>
    <w:p w:rsidR="000620F3" w:rsidRDefault="000620F3" w:rsidP="000620F3">
      <w:pPr>
        <w:spacing w:line="360" w:lineRule="auto"/>
        <w:rPr>
          <w:ins w:id="198" w:author="Claud Watari" w:date="2018-01-21T16:29:00Z"/>
          <w:rFonts w:ascii="Times New Roman" w:hAnsi="Times New Roman" w:cs="Times New Roman"/>
          <w:sz w:val="24"/>
          <w:szCs w:val="24"/>
        </w:rPr>
      </w:pPr>
    </w:p>
    <w:p w:rsidR="000620F3" w:rsidRDefault="000620F3" w:rsidP="000620F3">
      <w:pPr>
        <w:spacing w:line="360" w:lineRule="auto"/>
        <w:rPr>
          <w:ins w:id="199" w:author="Claud Watari" w:date="2018-01-21T16:29:00Z"/>
          <w:rFonts w:ascii="Times New Roman" w:hAnsi="Times New Roman" w:cs="Times New Roman"/>
          <w:sz w:val="24"/>
          <w:szCs w:val="24"/>
        </w:rPr>
      </w:pPr>
    </w:p>
    <w:p w:rsidR="000620F3" w:rsidRDefault="000620F3" w:rsidP="000620F3">
      <w:pPr>
        <w:spacing w:line="360" w:lineRule="auto"/>
        <w:rPr>
          <w:ins w:id="200" w:author="Claud Watari" w:date="2018-01-21T16:29:00Z"/>
          <w:rFonts w:ascii="Times New Roman" w:hAnsi="Times New Roman" w:cs="Times New Roman"/>
          <w:sz w:val="24"/>
          <w:szCs w:val="24"/>
        </w:rPr>
      </w:pPr>
    </w:p>
    <w:p w:rsidR="000620F3" w:rsidRDefault="000620F3" w:rsidP="000620F3">
      <w:pPr>
        <w:spacing w:line="360" w:lineRule="auto"/>
        <w:rPr>
          <w:ins w:id="201" w:author="Claud Watari" w:date="2018-01-21T16:29:00Z"/>
          <w:rFonts w:ascii="Times New Roman" w:hAnsi="Times New Roman" w:cs="Times New Roman"/>
          <w:sz w:val="24"/>
          <w:szCs w:val="24"/>
        </w:rPr>
      </w:pPr>
    </w:p>
    <w:p w:rsidR="000620F3" w:rsidRDefault="000620F3" w:rsidP="000620F3">
      <w:pPr>
        <w:spacing w:line="360" w:lineRule="auto"/>
        <w:rPr>
          <w:ins w:id="202" w:author="Claud Watari" w:date="2018-01-21T16:29:00Z"/>
          <w:rFonts w:ascii="Times New Roman" w:hAnsi="Times New Roman" w:cs="Times New Roman"/>
          <w:sz w:val="24"/>
          <w:szCs w:val="24"/>
        </w:rPr>
      </w:pPr>
    </w:p>
    <w:p w:rsidR="000620F3" w:rsidRDefault="000620F3" w:rsidP="000620F3">
      <w:pPr>
        <w:spacing w:line="360" w:lineRule="auto"/>
        <w:rPr>
          <w:ins w:id="203" w:author="Claud Watari" w:date="2018-01-21T16:29:00Z"/>
          <w:rFonts w:ascii="Times New Roman" w:hAnsi="Times New Roman" w:cs="Times New Roman"/>
          <w:sz w:val="24"/>
          <w:szCs w:val="24"/>
        </w:rPr>
      </w:pPr>
    </w:p>
    <w:p w:rsidR="000620F3" w:rsidRPr="00527CBD" w:rsidRDefault="000620F3" w:rsidP="000620F3">
      <w:pPr>
        <w:spacing w:line="360" w:lineRule="auto"/>
        <w:rPr>
          <w:ins w:id="204" w:author="Claud Watari" w:date="2018-01-21T16:29:00Z"/>
          <w:rFonts w:ascii="Times New Roman" w:hAnsi="Times New Roman" w:cs="Times New Roman"/>
          <w:sz w:val="24"/>
          <w:szCs w:val="24"/>
        </w:rPr>
      </w:pPr>
    </w:p>
    <w:p w:rsidR="000620F3" w:rsidRPr="00527CBD" w:rsidRDefault="000620F3" w:rsidP="000620F3">
      <w:pPr>
        <w:spacing w:line="360" w:lineRule="auto"/>
        <w:rPr>
          <w:ins w:id="205" w:author="Claud Watari" w:date="2018-01-21T16:29:00Z"/>
          <w:rFonts w:ascii="Times New Roman" w:hAnsi="Times New Roman" w:cs="Times New Roman"/>
          <w:sz w:val="24"/>
          <w:szCs w:val="24"/>
        </w:rPr>
      </w:pPr>
    </w:p>
    <w:p w:rsidR="000620F3" w:rsidRPr="00D0456D" w:rsidRDefault="000620F3" w:rsidP="000620F3">
      <w:pPr>
        <w:pStyle w:val="Heading2"/>
        <w:spacing w:line="360" w:lineRule="auto"/>
        <w:rPr>
          <w:ins w:id="206" w:author="Claud Watari" w:date="2018-01-21T16:29:00Z"/>
          <w:rFonts w:ascii="Times New Roman" w:hAnsi="Times New Roman" w:cs="Times New Roman"/>
          <w:sz w:val="24"/>
          <w:szCs w:val="24"/>
          <w:rPrChange w:id="207" w:author="Claud Watari" w:date="2018-01-21T17:20:00Z">
            <w:rPr>
              <w:ins w:id="208" w:author="Claud Watari" w:date="2018-01-21T16:29:00Z"/>
              <w:rFonts w:ascii="Times New Roman" w:hAnsi="Times New Roman" w:cs="Times New Roman"/>
              <w:b w:val="0"/>
              <w:sz w:val="24"/>
              <w:szCs w:val="24"/>
            </w:rPr>
          </w:rPrChange>
        </w:rPr>
      </w:pPr>
      <w:bookmarkStart w:id="209" w:name="_Toc504317153"/>
      <w:ins w:id="210" w:author="Claud Watari" w:date="2018-01-21T16:29:00Z">
        <w:r w:rsidRPr="00D0456D">
          <w:rPr>
            <w:rStyle w:val="Heading1Char"/>
            <w:rFonts w:ascii="Times New Roman" w:hAnsi="Times New Roman" w:cs="Times New Roman"/>
            <w:b/>
            <w:sz w:val="24"/>
            <w:szCs w:val="24"/>
            <w:rPrChange w:id="211" w:author="Claud Watari" w:date="2018-01-21T17:20:00Z">
              <w:rPr>
                <w:rStyle w:val="Heading1Char"/>
              </w:rPr>
            </w:rPrChange>
          </w:rPr>
          <w:t xml:space="preserve">CHAPTER </w:t>
        </w:r>
        <w:bookmarkEnd w:id="173"/>
        <w:r w:rsidRPr="00D0456D">
          <w:rPr>
            <w:rStyle w:val="Heading1Char"/>
            <w:rFonts w:ascii="Times New Roman" w:hAnsi="Times New Roman" w:cs="Times New Roman"/>
            <w:b/>
            <w:sz w:val="24"/>
            <w:szCs w:val="24"/>
            <w:rPrChange w:id="212" w:author="Claud Watari" w:date="2018-01-21T17:20:00Z">
              <w:rPr>
                <w:rStyle w:val="Heading1Char"/>
              </w:rPr>
            </w:rPrChange>
          </w:rPr>
          <w:t>ONE</w:t>
        </w:r>
        <w:bookmarkEnd w:id="209"/>
      </w:ins>
    </w:p>
    <w:p w:rsidR="000620F3" w:rsidRDefault="000620F3" w:rsidP="000620F3">
      <w:pPr>
        <w:pStyle w:val="Heading2"/>
        <w:spacing w:line="360" w:lineRule="auto"/>
        <w:rPr>
          <w:ins w:id="213" w:author="Claud Watari" w:date="2018-01-23T12:59:00Z"/>
          <w:rFonts w:ascii="Times New Roman" w:hAnsi="Times New Roman" w:cs="Times New Roman"/>
          <w:sz w:val="24"/>
          <w:szCs w:val="24"/>
        </w:rPr>
      </w:pPr>
      <w:bookmarkStart w:id="214" w:name="_Toc491784818"/>
      <w:bookmarkStart w:id="215" w:name="_Toc504317154"/>
      <w:ins w:id="216" w:author="Claud Watari" w:date="2018-01-21T16:29:00Z">
        <w:r w:rsidRPr="008039E5">
          <w:rPr>
            <w:rFonts w:ascii="Times New Roman" w:hAnsi="Times New Roman" w:cs="Times New Roman"/>
            <w:sz w:val="24"/>
            <w:szCs w:val="24"/>
            <w:rPrChange w:id="217" w:author="Claud Watari" w:date="2018-01-21T16:55:00Z">
              <w:rPr/>
            </w:rPrChange>
          </w:rPr>
          <w:t>General description of the organization and departments where attached.</w:t>
        </w:r>
      </w:ins>
      <w:bookmarkEnd w:id="214"/>
      <w:bookmarkEnd w:id="215"/>
    </w:p>
    <w:p w:rsidR="00A25726" w:rsidRPr="00A25726" w:rsidRDefault="00A25726">
      <w:pPr>
        <w:spacing w:line="360" w:lineRule="auto"/>
        <w:rPr>
          <w:ins w:id="218" w:author="Claud Watari" w:date="2018-01-21T16:29:00Z"/>
          <w:bCs/>
          <w:color w:val="000000" w:themeColor="text1"/>
          <w:rPrChange w:id="219" w:author="Claud Watari" w:date="2018-01-23T12:59:00Z">
            <w:rPr>
              <w:ins w:id="220" w:author="Claud Watari" w:date="2018-01-21T16:29:00Z"/>
              <w:rStyle w:val="Emphasis"/>
              <w:rFonts w:ascii="Times New Roman" w:hAnsi="Times New Roman" w:cs="Times New Roman"/>
              <w:i w:val="0"/>
              <w:sz w:val="24"/>
              <w:szCs w:val="24"/>
            </w:rPr>
          </w:rPrChange>
        </w:rPr>
        <w:pPrChange w:id="221" w:author="Claud Watari" w:date="2018-01-23T12:59:00Z">
          <w:pPr>
            <w:pStyle w:val="Heading2"/>
            <w:spacing w:line="360" w:lineRule="auto"/>
          </w:pPr>
        </w:pPrChange>
      </w:pPr>
      <w:ins w:id="222" w:author="Claud Watari" w:date="2018-01-23T12:59:00Z">
        <w:r w:rsidRPr="006F5866">
          <w:rPr>
            <w:rStyle w:val="Emphasis"/>
            <w:rFonts w:ascii="Times New Roman" w:hAnsi="Times New Roman" w:cs="Times New Roman"/>
            <w:b w:val="0"/>
            <w:i w:val="0"/>
            <w:color w:val="000000" w:themeColor="text1"/>
            <w:sz w:val="24"/>
            <w:szCs w:val="24"/>
          </w:rPr>
          <w:t xml:space="preserve">I undertook my attachment at the ICT department, which ensures and manages the development and maintenance of the ICT sector at the Ministry of Health. Here, the activities involved; </w:t>
        </w:r>
      </w:ins>
    </w:p>
    <w:p w:rsidR="000620F3" w:rsidRPr="00E82250" w:rsidRDefault="000620F3" w:rsidP="000620F3">
      <w:pPr>
        <w:spacing w:line="360" w:lineRule="auto"/>
        <w:rPr>
          <w:ins w:id="223" w:author="Claud Watari" w:date="2018-01-21T16:29:00Z"/>
          <w:rStyle w:val="Emphasis"/>
          <w:rFonts w:ascii="Times New Roman" w:hAnsi="Times New Roman" w:cs="Times New Roman"/>
          <w:b w:val="0"/>
          <w:i w:val="0"/>
          <w:color w:val="000000" w:themeColor="text1"/>
          <w:sz w:val="24"/>
          <w:szCs w:val="24"/>
        </w:rPr>
      </w:pPr>
      <w:ins w:id="224" w:author="Claud Watari" w:date="2018-01-21T16:29:00Z">
        <w:r w:rsidRPr="006F5866">
          <w:rPr>
            <w:rStyle w:val="Emphasis"/>
            <w:rFonts w:ascii="Times New Roman" w:hAnsi="Times New Roman" w:cs="Times New Roman"/>
            <w:b w:val="0"/>
            <w:i w:val="0"/>
            <w:color w:val="000000" w:themeColor="text1"/>
            <w:sz w:val="24"/>
            <w:szCs w:val="24"/>
          </w:rPr>
          <w:t xml:space="preserve">1. Ensuring that the computer system at the Ministry are running smoothly, </w:t>
        </w:r>
      </w:ins>
    </w:p>
    <w:p w:rsidR="000620F3" w:rsidRPr="00E82250" w:rsidRDefault="000620F3" w:rsidP="000620F3">
      <w:pPr>
        <w:spacing w:line="360" w:lineRule="auto"/>
        <w:rPr>
          <w:ins w:id="225" w:author="Claud Watari" w:date="2018-01-21T16:29:00Z"/>
          <w:rStyle w:val="Emphasis"/>
          <w:rFonts w:ascii="Times New Roman" w:hAnsi="Times New Roman" w:cs="Times New Roman"/>
          <w:b w:val="0"/>
          <w:i w:val="0"/>
          <w:color w:val="000000" w:themeColor="text1"/>
          <w:sz w:val="24"/>
          <w:szCs w:val="24"/>
        </w:rPr>
      </w:pPr>
      <w:ins w:id="226" w:author="Claud Watari" w:date="2018-01-21T16:29:00Z">
        <w:r w:rsidRPr="006F5866">
          <w:rPr>
            <w:rStyle w:val="Emphasis"/>
            <w:rFonts w:ascii="Times New Roman" w:hAnsi="Times New Roman" w:cs="Times New Roman"/>
            <w:b w:val="0"/>
            <w:i w:val="0"/>
            <w:color w:val="000000" w:themeColor="text1"/>
            <w:sz w:val="24"/>
            <w:szCs w:val="24"/>
          </w:rPr>
          <w:t>2. The network devices are functional, and in good condition.</w:t>
        </w:r>
      </w:ins>
    </w:p>
    <w:p w:rsidR="000620F3" w:rsidRPr="00E82250" w:rsidRDefault="000620F3" w:rsidP="000620F3">
      <w:pPr>
        <w:spacing w:line="360" w:lineRule="auto"/>
        <w:rPr>
          <w:ins w:id="227" w:author="Claud Watari" w:date="2018-01-21T16:29:00Z"/>
          <w:rStyle w:val="Emphasis"/>
          <w:rFonts w:ascii="Times New Roman" w:hAnsi="Times New Roman" w:cs="Times New Roman"/>
          <w:b w:val="0"/>
          <w:i w:val="0"/>
          <w:color w:val="000000" w:themeColor="text1"/>
          <w:sz w:val="24"/>
          <w:szCs w:val="24"/>
        </w:rPr>
      </w:pPr>
      <w:ins w:id="228" w:author="Claud Watari" w:date="2018-01-21T16:29:00Z">
        <w:r w:rsidRPr="006F5866">
          <w:rPr>
            <w:rStyle w:val="Emphasis"/>
            <w:rFonts w:ascii="Times New Roman" w:hAnsi="Times New Roman" w:cs="Times New Roman"/>
            <w:b w:val="0"/>
            <w:i w:val="0"/>
            <w:color w:val="000000" w:themeColor="text1"/>
            <w:sz w:val="24"/>
            <w:szCs w:val="24"/>
          </w:rPr>
          <w:t xml:space="preserve"> 3. Ensuring that users’ IFMIS accounts are secure and yet easily accessible to them. </w:t>
        </w:r>
      </w:ins>
    </w:p>
    <w:p w:rsidR="000620F3" w:rsidRPr="00E82250" w:rsidRDefault="000620F3" w:rsidP="000620F3">
      <w:pPr>
        <w:spacing w:line="360" w:lineRule="auto"/>
        <w:rPr>
          <w:ins w:id="229" w:author="Claud Watari" w:date="2018-01-21T16:29:00Z"/>
          <w:rStyle w:val="Emphasis"/>
          <w:rFonts w:ascii="Times New Roman" w:hAnsi="Times New Roman" w:cs="Times New Roman"/>
          <w:b w:val="0"/>
          <w:i w:val="0"/>
          <w:color w:val="000000" w:themeColor="text1"/>
          <w:sz w:val="24"/>
          <w:szCs w:val="24"/>
        </w:rPr>
      </w:pPr>
      <w:ins w:id="230" w:author="Claud Watari" w:date="2018-01-21T16:29:00Z">
        <w:r w:rsidRPr="006F5866">
          <w:rPr>
            <w:rStyle w:val="Emphasis"/>
            <w:rFonts w:ascii="Times New Roman" w:hAnsi="Times New Roman" w:cs="Times New Roman"/>
            <w:b w:val="0"/>
            <w:i w:val="0"/>
            <w:color w:val="000000" w:themeColor="text1"/>
            <w:sz w:val="24"/>
            <w:szCs w:val="24"/>
          </w:rPr>
          <w:t>4. Maintain an inventory of all the computing devices at the Ministry.</w:t>
        </w:r>
      </w:ins>
    </w:p>
    <w:p w:rsidR="000620F3" w:rsidRPr="00E82250" w:rsidRDefault="000620F3" w:rsidP="000620F3">
      <w:pPr>
        <w:spacing w:line="360" w:lineRule="auto"/>
        <w:rPr>
          <w:ins w:id="231" w:author="Claud Watari" w:date="2018-01-21T16:29:00Z"/>
          <w:rStyle w:val="Emphasis"/>
          <w:rFonts w:ascii="Times New Roman" w:hAnsi="Times New Roman" w:cs="Times New Roman"/>
          <w:b w:val="0"/>
          <w:i w:val="0"/>
          <w:color w:val="000000" w:themeColor="text1"/>
          <w:sz w:val="24"/>
          <w:szCs w:val="24"/>
        </w:rPr>
      </w:pPr>
      <w:ins w:id="232" w:author="Claud Watari" w:date="2018-01-21T16:29:00Z">
        <w:r w:rsidRPr="006F5866">
          <w:rPr>
            <w:rStyle w:val="Emphasis"/>
            <w:rFonts w:ascii="Times New Roman" w:hAnsi="Times New Roman" w:cs="Times New Roman"/>
            <w:b w:val="0"/>
            <w:i w:val="0"/>
            <w:color w:val="000000" w:themeColor="text1"/>
            <w:sz w:val="24"/>
            <w:szCs w:val="24"/>
          </w:rPr>
          <w:t xml:space="preserve">The department was headed by Mr. Apollo </w:t>
        </w:r>
        <w:proofErr w:type="spellStart"/>
        <w:r w:rsidRPr="006F5866">
          <w:rPr>
            <w:rStyle w:val="Emphasis"/>
            <w:rFonts w:ascii="Times New Roman" w:hAnsi="Times New Roman" w:cs="Times New Roman"/>
            <w:b w:val="0"/>
            <w:i w:val="0"/>
            <w:color w:val="000000" w:themeColor="text1"/>
            <w:sz w:val="24"/>
            <w:szCs w:val="24"/>
          </w:rPr>
          <w:t>Muchilwa</w:t>
        </w:r>
        <w:proofErr w:type="spellEnd"/>
        <w:r w:rsidRPr="006F5866">
          <w:rPr>
            <w:rStyle w:val="Emphasis"/>
            <w:rFonts w:ascii="Times New Roman" w:hAnsi="Times New Roman" w:cs="Times New Roman"/>
            <w:b w:val="0"/>
            <w:i w:val="0"/>
            <w:color w:val="000000" w:themeColor="text1"/>
            <w:sz w:val="24"/>
            <w:szCs w:val="24"/>
          </w:rPr>
          <w:t xml:space="preserve"> at the time of my attachment, but is currently headed by Mr. </w:t>
        </w:r>
        <w:proofErr w:type="spellStart"/>
        <w:r w:rsidRPr="006F5866">
          <w:rPr>
            <w:rStyle w:val="Emphasis"/>
            <w:rFonts w:ascii="Times New Roman" w:hAnsi="Times New Roman" w:cs="Times New Roman"/>
            <w:b w:val="0"/>
            <w:i w:val="0"/>
            <w:color w:val="000000" w:themeColor="text1"/>
            <w:sz w:val="24"/>
            <w:szCs w:val="24"/>
          </w:rPr>
          <w:t>Ouma</w:t>
        </w:r>
        <w:proofErr w:type="spellEnd"/>
        <w:r w:rsidRPr="006F5866">
          <w:rPr>
            <w:rStyle w:val="Emphasis"/>
            <w:rFonts w:ascii="Times New Roman" w:hAnsi="Times New Roman" w:cs="Times New Roman"/>
            <w:b w:val="0"/>
            <w:i w:val="0"/>
            <w:color w:val="000000" w:themeColor="text1"/>
            <w:sz w:val="24"/>
            <w:szCs w:val="24"/>
          </w:rPr>
          <w:t>.</w:t>
        </w:r>
      </w:ins>
    </w:p>
    <w:p w:rsidR="000620F3" w:rsidRDefault="00FB3E53">
      <w:pPr>
        <w:pStyle w:val="Heading3"/>
        <w:numPr>
          <w:ilvl w:val="1"/>
          <w:numId w:val="34"/>
        </w:numPr>
        <w:spacing w:line="360" w:lineRule="auto"/>
        <w:rPr>
          <w:ins w:id="233" w:author="Claud Watari" w:date="2018-01-21T16:53:00Z"/>
          <w:rStyle w:val="Emphasis"/>
          <w:rFonts w:ascii="Times New Roman" w:eastAsiaTheme="minorHAnsi" w:hAnsi="Times New Roman" w:cs="Times New Roman"/>
          <w:b/>
          <w:bCs/>
          <w:sz w:val="24"/>
          <w:szCs w:val="24"/>
          <w:lang w:bidi="ar-SA"/>
        </w:rPr>
        <w:pPrChange w:id="234" w:author="Claud Watari" w:date="2018-01-21T17:08:00Z">
          <w:pPr>
            <w:pStyle w:val="Heading3"/>
            <w:numPr>
              <w:ilvl w:val="1"/>
              <w:numId w:val="32"/>
            </w:numPr>
            <w:spacing w:line="360" w:lineRule="auto"/>
            <w:ind w:left="360" w:hanging="360"/>
          </w:pPr>
        </w:pPrChange>
      </w:pPr>
      <w:bookmarkStart w:id="235" w:name="_Toc491783419"/>
      <w:bookmarkStart w:id="236" w:name="_Toc491784819"/>
      <w:bookmarkStart w:id="237" w:name="_Toc504317155"/>
      <w:ins w:id="238" w:author="Claud Watari" w:date="2018-01-21T17:08:00Z">
        <w:r>
          <w:rPr>
            <w:rFonts w:ascii="Times New Roman" w:hAnsi="Times New Roman" w:cs="Times New Roman"/>
            <w:sz w:val="24"/>
            <w:szCs w:val="24"/>
          </w:rPr>
          <w:t xml:space="preserve"> </w:t>
        </w:r>
      </w:ins>
      <w:ins w:id="239" w:author="Claud Watari" w:date="2018-01-21T16:29:00Z">
        <w:r w:rsidR="000620F3" w:rsidRPr="00E82250">
          <w:rPr>
            <w:rFonts w:ascii="Times New Roman" w:hAnsi="Times New Roman" w:cs="Times New Roman"/>
            <w:sz w:val="24"/>
            <w:szCs w:val="24"/>
            <w:rPrChange w:id="240" w:author="Claud Watari" w:date="2018-01-21T16:53:00Z">
              <w:rPr/>
            </w:rPrChange>
          </w:rPr>
          <w:t>General activities undertaken in the organizatio</w:t>
        </w:r>
        <w:bookmarkEnd w:id="235"/>
        <w:bookmarkEnd w:id="236"/>
        <w:r w:rsidR="00E82250">
          <w:rPr>
            <w:rFonts w:ascii="Times New Roman" w:hAnsi="Times New Roman" w:cs="Times New Roman"/>
            <w:sz w:val="24"/>
            <w:szCs w:val="24"/>
          </w:rPr>
          <w:t>n</w:t>
        </w:r>
        <w:r w:rsidR="00E82250" w:rsidRPr="00E82250">
          <w:rPr>
            <w:rStyle w:val="Emphasis"/>
            <w:rFonts w:ascii="Times New Roman" w:hAnsi="Times New Roman" w:cs="Times New Roman"/>
            <w:i w:val="0"/>
            <w:sz w:val="24"/>
            <w:szCs w:val="24"/>
            <w:rPrChange w:id="241" w:author="Claud Watari" w:date="2018-01-21T16:53:00Z">
              <w:rPr>
                <w:rStyle w:val="Emphasis"/>
              </w:rPr>
            </w:rPrChange>
          </w:rPr>
          <w:t>.</w:t>
        </w:r>
      </w:ins>
      <w:bookmarkEnd w:id="237"/>
    </w:p>
    <w:p w:rsidR="00E82250" w:rsidRPr="00E82250" w:rsidRDefault="00E82250">
      <w:pPr>
        <w:rPr>
          <w:ins w:id="242" w:author="Claud Watari" w:date="2018-01-21T16:29:00Z"/>
          <w:rPrChange w:id="243" w:author="Claud Watari" w:date="2018-01-21T16:53:00Z">
            <w:rPr>
              <w:ins w:id="244" w:author="Claud Watari" w:date="2018-01-21T16:29:00Z"/>
              <w:rStyle w:val="Emphasis"/>
              <w:rFonts w:ascii="Times New Roman" w:hAnsi="Times New Roman" w:cs="Times New Roman"/>
              <w:i w:val="0"/>
              <w:sz w:val="24"/>
              <w:szCs w:val="24"/>
            </w:rPr>
          </w:rPrChange>
        </w:rPr>
        <w:pPrChange w:id="245" w:author="Claud Watari" w:date="2018-01-21T16:53:00Z">
          <w:pPr>
            <w:pStyle w:val="Heading3"/>
            <w:numPr>
              <w:ilvl w:val="1"/>
              <w:numId w:val="32"/>
            </w:numPr>
            <w:spacing w:line="360" w:lineRule="auto"/>
            <w:ind w:left="360" w:hanging="360"/>
          </w:pPr>
        </w:pPrChange>
      </w:pPr>
    </w:p>
    <w:p w:rsidR="000620F3" w:rsidRPr="00E82250" w:rsidRDefault="000620F3" w:rsidP="000620F3">
      <w:pPr>
        <w:rPr>
          <w:ins w:id="246" w:author="Claud Watari" w:date="2018-01-21T16:29:00Z"/>
          <w:rFonts w:ascii="Times New Roman" w:eastAsiaTheme="majorEastAsia" w:hAnsi="Times New Roman" w:cs="Times New Roman"/>
          <w:b/>
          <w:bCs/>
          <w:sz w:val="24"/>
          <w:szCs w:val="24"/>
          <w:rPrChange w:id="247" w:author="Claud Watari" w:date="2018-01-21T16:52:00Z">
            <w:rPr>
              <w:ins w:id="248" w:author="Claud Watari" w:date="2018-01-21T16:29:00Z"/>
              <w:rFonts w:asciiTheme="majorHAnsi" w:eastAsiaTheme="majorEastAsia" w:hAnsiTheme="majorHAnsi" w:cstheme="majorBidi"/>
              <w:b/>
              <w:bCs/>
            </w:rPr>
          </w:rPrChange>
        </w:rPr>
      </w:pPr>
      <w:ins w:id="249" w:author="Claud Watari" w:date="2018-01-21T16:29:00Z">
        <w:r w:rsidRPr="00E82250">
          <w:rPr>
            <w:rFonts w:ascii="Times New Roman" w:eastAsiaTheme="majorEastAsia" w:hAnsi="Times New Roman" w:cs="Times New Roman"/>
            <w:b/>
            <w:bCs/>
            <w:sz w:val="24"/>
            <w:szCs w:val="24"/>
            <w:rPrChange w:id="250" w:author="Claud Watari" w:date="2018-01-21T16:52:00Z">
              <w:rPr>
                <w:rFonts w:asciiTheme="majorHAnsi" w:eastAsiaTheme="majorEastAsia" w:hAnsiTheme="majorHAnsi" w:cstheme="majorBidi"/>
                <w:b/>
                <w:bCs/>
                <w:i/>
                <w:iCs/>
                <w:spacing w:val="10"/>
              </w:rPr>
            </w:rPrChange>
          </w:rPr>
          <w:t>Testing and Troubleshooting new computers and other devices</w:t>
        </w:r>
      </w:ins>
    </w:p>
    <w:p w:rsidR="000620F3" w:rsidRPr="00E82250" w:rsidRDefault="000620F3">
      <w:pPr>
        <w:rPr>
          <w:ins w:id="251" w:author="Claud Watari" w:date="2018-01-21T16:29:00Z"/>
          <w:b/>
          <w:rPrChange w:id="252" w:author="Claud Watari" w:date="2018-01-21T16:52:00Z">
            <w:rPr>
              <w:ins w:id="253" w:author="Claud Watari" w:date="2018-01-21T16:29:00Z"/>
            </w:rPr>
          </w:rPrChange>
        </w:rPr>
      </w:pPr>
      <w:ins w:id="254" w:author="Claud Watari" w:date="2018-01-21T16:29:00Z">
        <w:r w:rsidRPr="006F5866">
          <w:rPr>
            <w:rStyle w:val="Emphasis"/>
            <w:rFonts w:ascii="Times New Roman" w:hAnsi="Times New Roman" w:cs="Times New Roman"/>
            <w:b w:val="0"/>
            <w:i w:val="0"/>
            <w:sz w:val="24"/>
            <w:szCs w:val="24"/>
          </w:rPr>
          <w:t>Whenever the Ministry’s procurement department purchases new computers, it is the ICT depa</w:t>
        </w:r>
      </w:ins>
      <w:ins w:id="255" w:author="Claud Watari" w:date="2018-01-21T17:09:00Z">
        <w:r w:rsidR="00652BE3">
          <w:rPr>
            <w:rStyle w:val="Emphasis"/>
            <w:rFonts w:ascii="Times New Roman" w:hAnsi="Times New Roman" w:cs="Times New Roman"/>
            <w:b w:val="0"/>
            <w:i w:val="0"/>
            <w:sz w:val="24"/>
            <w:szCs w:val="24"/>
          </w:rPr>
          <w:t>r</w:t>
        </w:r>
      </w:ins>
      <w:ins w:id="256" w:author="Claud Watari" w:date="2018-01-21T16:29:00Z">
        <w:r w:rsidRPr="006F5866">
          <w:rPr>
            <w:rStyle w:val="Emphasis"/>
            <w:rFonts w:ascii="Times New Roman" w:hAnsi="Times New Roman" w:cs="Times New Roman"/>
            <w:b w:val="0"/>
            <w:i w:val="0"/>
            <w:sz w:val="24"/>
            <w:szCs w:val="24"/>
          </w:rPr>
          <w:t>tment’s duty to test them before taking them to various offices. It was therefore in my jurisdiction of work to avail myself for such tasks.</w:t>
        </w:r>
      </w:ins>
    </w:p>
    <w:p w:rsidR="000620F3" w:rsidRPr="00E82250" w:rsidRDefault="000620F3" w:rsidP="000620F3">
      <w:pPr>
        <w:pStyle w:val="Heading3"/>
        <w:spacing w:line="360" w:lineRule="auto"/>
        <w:rPr>
          <w:ins w:id="257" w:author="Claud Watari" w:date="2018-01-21T16:29:00Z"/>
          <w:rStyle w:val="Emphasis"/>
          <w:rFonts w:ascii="Times New Roman" w:hAnsi="Times New Roman" w:cs="Times New Roman"/>
          <w:b/>
          <w:i w:val="0"/>
          <w:sz w:val="24"/>
          <w:szCs w:val="24"/>
          <w:rPrChange w:id="258" w:author="Claud Watari" w:date="2018-01-21T16:52:00Z">
            <w:rPr>
              <w:ins w:id="259" w:author="Claud Watari" w:date="2018-01-21T16:29:00Z"/>
              <w:rStyle w:val="Emphasis"/>
              <w:rFonts w:ascii="Times New Roman" w:eastAsiaTheme="minorHAnsi" w:hAnsi="Times New Roman" w:cs="Times New Roman"/>
              <w:b/>
              <w:bCs/>
              <w:i w:val="0"/>
              <w:sz w:val="24"/>
              <w:szCs w:val="24"/>
              <w:lang w:bidi="ar-SA"/>
            </w:rPr>
          </w:rPrChange>
        </w:rPr>
      </w:pPr>
      <w:bookmarkStart w:id="260" w:name="_Toc504313022"/>
      <w:bookmarkStart w:id="261" w:name="_Toc504317156"/>
      <w:ins w:id="262" w:author="Claud Watari" w:date="2018-01-21T16:29:00Z">
        <w:r w:rsidRPr="00E82250">
          <w:rPr>
            <w:rStyle w:val="Emphasis"/>
            <w:rFonts w:ascii="Times New Roman" w:hAnsi="Times New Roman" w:cs="Times New Roman"/>
            <w:b/>
            <w:i w:val="0"/>
            <w:sz w:val="24"/>
            <w:szCs w:val="24"/>
            <w:rPrChange w:id="263" w:author="Claud Watari" w:date="2018-01-21T16:52:00Z">
              <w:rPr>
                <w:rStyle w:val="Emphasis"/>
                <w:rFonts w:ascii="Times New Roman" w:hAnsi="Times New Roman" w:cs="Times New Roman"/>
                <w:sz w:val="24"/>
                <w:szCs w:val="24"/>
              </w:rPr>
            </w:rPrChange>
          </w:rPr>
          <w:t>Networkin</w:t>
        </w:r>
        <w:r w:rsidRPr="006F5866">
          <w:rPr>
            <w:rStyle w:val="Emphasis"/>
            <w:rFonts w:ascii="Times New Roman" w:hAnsi="Times New Roman" w:cs="Times New Roman"/>
            <w:b/>
            <w:i w:val="0"/>
            <w:sz w:val="24"/>
            <w:szCs w:val="24"/>
          </w:rPr>
          <w:t>g</w:t>
        </w:r>
        <w:bookmarkEnd w:id="260"/>
        <w:bookmarkEnd w:id="261"/>
      </w:ins>
    </w:p>
    <w:p w:rsidR="000620F3" w:rsidRPr="00E82250" w:rsidRDefault="000620F3" w:rsidP="000620F3">
      <w:pPr>
        <w:spacing w:line="360" w:lineRule="auto"/>
        <w:rPr>
          <w:ins w:id="264" w:author="Claud Watari" w:date="2018-01-21T16:29:00Z"/>
          <w:rStyle w:val="Emphasis"/>
          <w:rFonts w:ascii="Times New Roman" w:hAnsi="Times New Roman" w:cs="Times New Roman"/>
          <w:b w:val="0"/>
          <w:i w:val="0"/>
          <w:sz w:val="24"/>
          <w:szCs w:val="24"/>
          <w:rPrChange w:id="265" w:author="Claud Watari" w:date="2018-01-21T16:52:00Z">
            <w:rPr>
              <w:ins w:id="266" w:author="Claud Watari" w:date="2018-01-21T16:29:00Z"/>
              <w:rStyle w:val="Emphasis"/>
              <w:rFonts w:ascii="Times New Roman" w:eastAsiaTheme="majorEastAsia" w:hAnsi="Times New Roman" w:cs="Times New Roman"/>
              <w:b w:val="0"/>
              <w:bCs w:val="0"/>
              <w:i w:val="0"/>
              <w:sz w:val="24"/>
              <w:szCs w:val="24"/>
              <w:lang w:bidi="en-US"/>
            </w:rPr>
          </w:rPrChange>
        </w:rPr>
      </w:pPr>
      <w:ins w:id="267" w:author="Claud Watari" w:date="2018-01-21T16:29:00Z">
        <w:r w:rsidRPr="006F5866">
          <w:rPr>
            <w:rStyle w:val="Emphasis"/>
            <w:rFonts w:ascii="Times New Roman" w:hAnsi="Times New Roman" w:cs="Times New Roman"/>
            <w:b w:val="0"/>
            <w:i w:val="0"/>
            <w:sz w:val="24"/>
            <w:szCs w:val="24"/>
          </w:rPr>
          <w:t xml:space="preserve">The ministry offered me an opportunity to learn a lot of skills in networking; from router and server configuration, LAN installation, LAN cable termination to the types of servers and their best areas of application. On a smaller level, there were also tasks that involved hard drive formatting, cleaning CPUs, maintaining power banks, telephony, </w:t>
        </w:r>
        <w:proofErr w:type="gramStart"/>
        <w:r w:rsidRPr="006F5866">
          <w:rPr>
            <w:rStyle w:val="Emphasis"/>
            <w:rFonts w:ascii="Times New Roman" w:hAnsi="Times New Roman" w:cs="Times New Roman"/>
            <w:b w:val="0"/>
            <w:i w:val="0"/>
            <w:sz w:val="24"/>
            <w:szCs w:val="24"/>
          </w:rPr>
          <w:t>peripheral</w:t>
        </w:r>
        <w:proofErr w:type="gramEnd"/>
        <w:r w:rsidRPr="006F5866">
          <w:rPr>
            <w:rStyle w:val="Emphasis"/>
            <w:rFonts w:ascii="Times New Roman" w:hAnsi="Times New Roman" w:cs="Times New Roman"/>
            <w:b w:val="0"/>
            <w:i w:val="0"/>
            <w:sz w:val="24"/>
            <w:szCs w:val="24"/>
          </w:rPr>
          <w:t xml:space="preserve"> and shared devices like printers and scanners.</w:t>
        </w:r>
      </w:ins>
    </w:p>
    <w:p w:rsidR="000620F3" w:rsidRPr="00E82250" w:rsidRDefault="000620F3" w:rsidP="000620F3">
      <w:pPr>
        <w:pStyle w:val="Heading3"/>
        <w:spacing w:line="360" w:lineRule="auto"/>
        <w:rPr>
          <w:ins w:id="268" w:author="Claud Watari" w:date="2018-01-21T16:29:00Z"/>
          <w:rStyle w:val="Emphasis"/>
          <w:rFonts w:ascii="Times New Roman" w:hAnsi="Times New Roman" w:cs="Times New Roman"/>
          <w:b/>
          <w:i w:val="0"/>
          <w:sz w:val="24"/>
          <w:szCs w:val="24"/>
          <w:rPrChange w:id="269" w:author="Claud Watari" w:date="2018-01-21T16:52:00Z">
            <w:rPr>
              <w:ins w:id="270" w:author="Claud Watari" w:date="2018-01-21T16:29:00Z"/>
              <w:rStyle w:val="Emphasis"/>
              <w:rFonts w:ascii="Times New Roman" w:eastAsiaTheme="minorHAnsi" w:hAnsi="Times New Roman" w:cs="Times New Roman"/>
              <w:b/>
              <w:bCs/>
              <w:i w:val="0"/>
              <w:sz w:val="24"/>
              <w:szCs w:val="24"/>
              <w:lang w:bidi="ar-SA"/>
            </w:rPr>
          </w:rPrChange>
        </w:rPr>
      </w:pPr>
      <w:bookmarkStart w:id="271" w:name="_Toc504313023"/>
      <w:bookmarkStart w:id="272" w:name="_Toc504317157"/>
      <w:ins w:id="273" w:author="Claud Watari" w:date="2018-01-21T16:29:00Z">
        <w:r w:rsidRPr="006F5866">
          <w:rPr>
            <w:rStyle w:val="Emphasis"/>
            <w:rFonts w:ascii="Times New Roman" w:hAnsi="Times New Roman" w:cs="Times New Roman"/>
            <w:b/>
            <w:i w:val="0"/>
            <w:sz w:val="24"/>
            <w:szCs w:val="24"/>
          </w:rPr>
          <w:t>Web development</w:t>
        </w:r>
        <w:bookmarkEnd w:id="271"/>
        <w:bookmarkEnd w:id="272"/>
      </w:ins>
    </w:p>
    <w:p w:rsidR="000620F3" w:rsidRPr="00E82250" w:rsidRDefault="000620F3" w:rsidP="000620F3">
      <w:pPr>
        <w:spacing w:line="360" w:lineRule="auto"/>
        <w:rPr>
          <w:ins w:id="274" w:author="Claud Watari" w:date="2018-01-21T16:29:00Z"/>
          <w:rStyle w:val="Emphasis"/>
          <w:rFonts w:ascii="Times New Roman" w:hAnsi="Times New Roman" w:cs="Times New Roman"/>
          <w:b w:val="0"/>
          <w:i w:val="0"/>
          <w:sz w:val="24"/>
          <w:szCs w:val="24"/>
          <w:rPrChange w:id="275" w:author="Claud Watari" w:date="2018-01-21T16:52:00Z">
            <w:rPr>
              <w:ins w:id="276" w:author="Claud Watari" w:date="2018-01-21T16:29:00Z"/>
              <w:rStyle w:val="Emphasis"/>
              <w:rFonts w:ascii="Times New Roman" w:eastAsiaTheme="majorEastAsia" w:hAnsi="Times New Roman" w:cs="Times New Roman"/>
              <w:b w:val="0"/>
              <w:bCs w:val="0"/>
              <w:i w:val="0"/>
              <w:sz w:val="24"/>
              <w:szCs w:val="24"/>
              <w:lang w:bidi="en-US"/>
            </w:rPr>
          </w:rPrChange>
        </w:rPr>
      </w:pPr>
      <w:ins w:id="277" w:author="Claud Watari" w:date="2018-01-21T16:29:00Z">
        <w:r w:rsidRPr="006F5866">
          <w:rPr>
            <w:rStyle w:val="Emphasis"/>
            <w:rFonts w:ascii="Times New Roman" w:hAnsi="Times New Roman" w:cs="Times New Roman"/>
            <w:b w:val="0"/>
            <w:i w:val="0"/>
            <w:sz w:val="24"/>
            <w:szCs w:val="24"/>
          </w:rPr>
          <w:t>I was privileged to learn a lot on web development. It is here that I first had a real-time, practical experience with HTML, CSS and bootstrap creating a webpage for an event that the Ministry had. This experience kick-started my passion for coding and web development, which I have nurtured since.</w:t>
        </w:r>
      </w:ins>
    </w:p>
    <w:p w:rsidR="000620F3" w:rsidRPr="00E82250" w:rsidRDefault="000620F3" w:rsidP="000620F3">
      <w:pPr>
        <w:pStyle w:val="Heading3"/>
        <w:spacing w:line="360" w:lineRule="auto"/>
        <w:rPr>
          <w:ins w:id="278" w:author="Claud Watari" w:date="2018-01-21T16:29:00Z"/>
          <w:rStyle w:val="Emphasis"/>
          <w:rFonts w:ascii="Times New Roman" w:hAnsi="Times New Roman" w:cs="Times New Roman"/>
          <w:b/>
          <w:i w:val="0"/>
          <w:sz w:val="24"/>
          <w:szCs w:val="24"/>
          <w:rPrChange w:id="279" w:author="Claud Watari" w:date="2018-01-21T16:52:00Z">
            <w:rPr>
              <w:ins w:id="280" w:author="Claud Watari" w:date="2018-01-21T16:29:00Z"/>
              <w:rStyle w:val="Emphasis"/>
              <w:rFonts w:ascii="Times New Roman" w:eastAsiaTheme="minorHAnsi" w:hAnsi="Times New Roman" w:cs="Times New Roman"/>
              <w:b/>
              <w:bCs/>
              <w:i w:val="0"/>
              <w:sz w:val="24"/>
              <w:szCs w:val="24"/>
              <w:lang w:bidi="ar-SA"/>
            </w:rPr>
          </w:rPrChange>
        </w:rPr>
      </w:pPr>
      <w:bookmarkStart w:id="281" w:name="_Toc504313024"/>
      <w:bookmarkStart w:id="282" w:name="_Toc504317158"/>
      <w:ins w:id="283" w:author="Claud Watari" w:date="2018-01-21T16:29:00Z">
        <w:r w:rsidRPr="006F5866">
          <w:rPr>
            <w:rStyle w:val="Emphasis"/>
            <w:rFonts w:ascii="Times New Roman" w:hAnsi="Times New Roman" w:cs="Times New Roman"/>
            <w:b/>
            <w:i w:val="0"/>
            <w:sz w:val="24"/>
            <w:szCs w:val="24"/>
          </w:rPr>
          <w:t>Computer security techniques.</w:t>
        </w:r>
        <w:bookmarkEnd w:id="281"/>
        <w:bookmarkEnd w:id="282"/>
      </w:ins>
    </w:p>
    <w:p w:rsidR="000620F3" w:rsidRPr="00E82250" w:rsidRDefault="000620F3" w:rsidP="000620F3">
      <w:pPr>
        <w:spacing w:line="360" w:lineRule="auto"/>
        <w:rPr>
          <w:ins w:id="284" w:author="Claud Watari" w:date="2018-01-21T16:29:00Z"/>
          <w:rStyle w:val="Emphasis"/>
          <w:rFonts w:ascii="Times New Roman" w:hAnsi="Times New Roman" w:cs="Times New Roman"/>
          <w:b w:val="0"/>
          <w:i w:val="0"/>
          <w:sz w:val="24"/>
          <w:szCs w:val="24"/>
          <w:rPrChange w:id="285" w:author="Claud Watari" w:date="2018-01-21T16:51:00Z">
            <w:rPr>
              <w:ins w:id="286" w:author="Claud Watari" w:date="2018-01-21T16:29:00Z"/>
              <w:rStyle w:val="Emphasis"/>
              <w:rFonts w:ascii="Times New Roman" w:eastAsiaTheme="majorEastAsia" w:hAnsi="Times New Roman" w:cs="Times New Roman"/>
              <w:b w:val="0"/>
              <w:bCs w:val="0"/>
              <w:i w:val="0"/>
              <w:sz w:val="24"/>
              <w:szCs w:val="24"/>
              <w:lang w:bidi="en-US"/>
            </w:rPr>
          </w:rPrChange>
        </w:rPr>
      </w:pPr>
      <w:ins w:id="287" w:author="Claud Watari" w:date="2018-01-21T16:29:00Z">
        <w:r w:rsidRPr="006F5866">
          <w:rPr>
            <w:rStyle w:val="Emphasis"/>
            <w:rFonts w:ascii="Times New Roman" w:hAnsi="Times New Roman" w:cs="Times New Roman"/>
            <w:b w:val="0"/>
            <w:i w:val="0"/>
            <w:sz w:val="24"/>
            <w:szCs w:val="24"/>
          </w:rPr>
          <w:t>The ministry of Health has digitized most of its operations, and with imminent threats on their systems, they have put up security measures to prevent any possible compromise on their systems. These include setting a firewall, creating a cloud back up of most of their systems and virtualizing their servers.</w:t>
        </w:r>
      </w:ins>
    </w:p>
    <w:p w:rsidR="000620F3" w:rsidRPr="00A004D8" w:rsidRDefault="000620F3" w:rsidP="000620F3">
      <w:pPr>
        <w:pStyle w:val="Heading2"/>
        <w:spacing w:line="360" w:lineRule="auto"/>
        <w:rPr>
          <w:ins w:id="288" w:author="Claud Watari" w:date="2018-01-21T16:29:00Z"/>
          <w:rStyle w:val="Emphasis"/>
          <w:rFonts w:ascii="Times New Roman" w:hAnsi="Times New Roman" w:cs="Times New Roman"/>
          <w:b/>
          <w:i w:val="0"/>
          <w:sz w:val="24"/>
          <w:szCs w:val="24"/>
          <w:rPrChange w:id="289" w:author="Claud Watari" w:date="2018-01-21T16:50:00Z">
            <w:rPr>
              <w:ins w:id="290" w:author="Claud Watari" w:date="2018-01-21T16:29:00Z"/>
              <w:rStyle w:val="Emphasis"/>
              <w:rFonts w:ascii="Times New Roman" w:eastAsiaTheme="minorHAnsi" w:hAnsi="Times New Roman" w:cs="Times New Roman"/>
              <w:b/>
              <w:bCs/>
              <w:i w:val="0"/>
              <w:sz w:val="24"/>
              <w:szCs w:val="24"/>
              <w:lang w:bidi="ar-SA"/>
            </w:rPr>
          </w:rPrChange>
        </w:rPr>
      </w:pPr>
      <w:bookmarkStart w:id="291" w:name="_Toc504317159"/>
      <w:ins w:id="292" w:author="Claud Watari" w:date="2018-01-21T16:29:00Z">
        <w:r w:rsidRPr="006F5866">
          <w:rPr>
            <w:rStyle w:val="Emphasis"/>
            <w:rFonts w:ascii="Times New Roman" w:hAnsi="Times New Roman" w:cs="Times New Roman"/>
            <w:b/>
            <w:i w:val="0"/>
            <w:sz w:val="24"/>
            <w:szCs w:val="24"/>
          </w:rPr>
          <w:t>Specific activities undertaken during attachment</w:t>
        </w:r>
        <w:r w:rsidR="00A004D8">
          <w:rPr>
            <w:rStyle w:val="Emphasis"/>
            <w:rFonts w:ascii="Times New Roman" w:hAnsi="Times New Roman" w:cs="Times New Roman"/>
            <w:b/>
            <w:i w:val="0"/>
            <w:sz w:val="24"/>
            <w:szCs w:val="24"/>
          </w:rPr>
          <w:t>:</w:t>
        </w:r>
        <w:bookmarkEnd w:id="291"/>
      </w:ins>
    </w:p>
    <w:p w:rsidR="000620F3" w:rsidRPr="00527CBD" w:rsidRDefault="000620F3" w:rsidP="000620F3">
      <w:pPr>
        <w:pStyle w:val="ListParagraph"/>
        <w:spacing w:line="360" w:lineRule="auto"/>
        <w:ind w:left="2160"/>
        <w:rPr>
          <w:ins w:id="293" w:author="Claud Watari" w:date="2018-01-21T16:29:00Z"/>
          <w:rStyle w:val="Emphasis"/>
          <w:rFonts w:ascii="Times New Roman" w:hAnsi="Times New Roman" w:cs="Times New Roman"/>
          <w:b w:val="0"/>
          <w:i w:val="0"/>
          <w:sz w:val="24"/>
          <w:szCs w:val="24"/>
        </w:rPr>
      </w:pPr>
    </w:p>
    <w:p w:rsidR="000620F3" w:rsidRPr="00A004D8" w:rsidRDefault="000620F3" w:rsidP="000620F3">
      <w:pPr>
        <w:pStyle w:val="Heading3"/>
        <w:spacing w:line="360" w:lineRule="auto"/>
        <w:rPr>
          <w:ins w:id="294" w:author="Claud Watari" w:date="2018-01-21T16:29:00Z"/>
          <w:rStyle w:val="Emphasis"/>
          <w:rFonts w:ascii="Times New Roman" w:hAnsi="Times New Roman" w:cs="Times New Roman"/>
          <w:b/>
          <w:i w:val="0"/>
          <w:sz w:val="24"/>
          <w:szCs w:val="24"/>
        </w:rPr>
      </w:pPr>
      <w:bookmarkStart w:id="295" w:name="_Toc504313026"/>
      <w:bookmarkStart w:id="296" w:name="_Toc504317160"/>
      <w:ins w:id="297" w:author="Claud Watari" w:date="2018-01-21T16:29:00Z">
        <w:r w:rsidRPr="006F5866">
          <w:rPr>
            <w:rStyle w:val="Emphasis"/>
            <w:rFonts w:ascii="Times New Roman" w:hAnsi="Times New Roman" w:cs="Times New Roman"/>
            <w:b/>
            <w:i w:val="0"/>
            <w:sz w:val="24"/>
            <w:szCs w:val="24"/>
          </w:rPr>
          <w:t>Server and router configuration.</w:t>
        </w:r>
        <w:bookmarkEnd w:id="295"/>
        <w:bookmarkEnd w:id="296"/>
      </w:ins>
    </w:p>
    <w:p w:rsidR="000620F3" w:rsidRPr="00A004D8" w:rsidRDefault="000620F3" w:rsidP="000620F3">
      <w:pPr>
        <w:pStyle w:val="ListParagraph"/>
        <w:spacing w:line="360" w:lineRule="auto"/>
        <w:ind w:left="0"/>
        <w:rPr>
          <w:ins w:id="298" w:author="Claud Watari" w:date="2018-01-21T16:29:00Z"/>
          <w:rStyle w:val="Emphasis"/>
          <w:rFonts w:ascii="Times New Roman" w:hAnsi="Times New Roman" w:cs="Times New Roman"/>
          <w:b w:val="0"/>
          <w:i w:val="0"/>
          <w:sz w:val="24"/>
          <w:szCs w:val="24"/>
          <w:rPrChange w:id="299" w:author="Claud Watari" w:date="2018-01-21T16:50:00Z">
            <w:rPr>
              <w:ins w:id="300" w:author="Claud Watari" w:date="2018-01-21T16:29:00Z"/>
              <w:rStyle w:val="Emphasis"/>
              <w:rFonts w:ascii="Times New Roman" w:eastAsiaTheme="majorEastAsia" w:hAnsi="Times New Roman" w:cs="Times New Roman"/>
              <w:b w:val="0"/>
              <w:bCs w:val="0"/>
              <w:i w:val="0"/>
              <w:sz w:val="24"/>
              <w:szCs w:val="24"/>
              <w:lang w:bidi="en-US"/>
            </w:rPr>
          </w:rPrChange>
        </w:rPr>
      </w:pPr>
      <w:ins w:id="301" w:author="Claud Watari" w:date="2018-01-21T16:29:00Z">
        <w:r w:rsidRPr="006F5866">
          <w:rPr>
            <w:rStyle w:val="Emphasis"/>
            <w:rFonts w:ascii="Times New Roman" w:hAnsi="Times New Roman" w:cs="Times New Roman"/>
            <w:b w:val="0"/>
            <w:i w:val="0"/>
            <w:sz w:val="24"/>
            <w:szCs w:val="24"/>
          </w:rPr>
          <w:t xml:space="preserve">I was often tasked with router configuration at the </w:t>
        </w:r>
        <w:proofErr w:type="spellStart"/>
        <w:r w:rsidRPr="006F5866">
          <w:rPr>
            <w:rStyle w:val="Emphasis"/>
            <w:rFonts w:ascii="Times New Roman" w:hAnsi="Times New Roman" w:cs="Times New Roman"/>
            <w:b w:val="0"/>
            <w:i w:val="0"/>
            <w:sz w:val="24"/>
            <w:szCs w:val="24"/>
          </w:rPr>
          <w:t>Minsitry’s</w:t>
        </w:r>
        <w:proofErr w:type="spellEnd"/>
        <w:r w:rsidRPr="006F5866">
          <w:rPr>
            <w:rStyle w:val="Emphasis"/>
            <w:rFonts w:ascii="Times New Roman" w:hAnsi="Times New Roman" w:cs="Times New Roman"/>
            <w:b w:val="0"/>
            <w:i w:val="0"/>
            <w:sz w:val="24"/>
            <w:szCs w:val="24"/>
          </w:rPr>
          <w:t xml:space="preserve"> data-center. Oftentimes, personnel from Telkom Kenya would come to work on the servers and their cabling, and I would help them, and would later configure them according to the new updates.</w:t>
        </w:r>
      </w:ins>
    </w:p>
    <w:p w:rsidR="000620F3" w:rsidRPr="00A004D8" w:rsidRDefault="000620F3" w:rsidP="000620F3">
      <w:pPr>
        <w:pStyle w:val="Heading3"/>
        <w:spacing w:line="360" w:lineRule="auto"/>
        <w:rPr>
          <w:ins w:id="302" w:author="Claud Watari" w:date="2018-01-21T16:29:00Z"/>
          <w:rStyle w:val="Emphasis"/>
          <w:rFonts w:ascii="Times New Roman" w:hAnsi="Times New Roman" w:cs="Times New Roman"/>
          <w:b/>
          <w:i w:val="0"/>
          <w:sz w:val="24"/>
          <w:szCs w:val="24"/>
          <w:rPrChange w:id="303" w:author="Claud Watari" w:date="2018-01-21T16:50:00Z">
            <w:rPr>
              <w:ins w:id="304" w:author="Claud Watari" w:date="2018-01-21T16:29:00Z"/>
              <w:rStyle w:val="Emphasis"/>
              <w:rFonts w:ascii="Times New Roman" w:eastAsiaTheme="minorHAnsi" w:hAnsi="Times New Roman" w:cs="Times New Roman"/>
              <w:b/>
              <w:bCs/>
              <w:i w:val="0"/>
              <w:sz w:val="24"/>
              <w:szCs w:val="24"/>
              <w:lang w:bidi="ar-SA"/>
            </w:rPr>
          </w:rPrChange>
        </w:rPr>
      </w:pPr>
      <w:bookmarkStart w:id="305" w:name="_Toc504313028"/>
      <w:bookmarkStart w:id="306" w:name="_Toc504317161"/>
      <w:ins w:id="307" w:author="Claud Watari" w:date="2018-01-21T16:29:00Z">
        <w:r w:rsidRPr="006F5866">
          <w:rPr>
            <w:rStyle w:val="Emphasis"/>
            <w:rFonts w:ascii="Times New Roman" w:hAnsi="Times New Roman" w:cs="Times New Roman"/>
            <w:b/>
            <w:i w:val="0"/>
            <w:sz w:val="24"/>
            <w:szCs w:val="24"/>
          </w:rPr>
          <w:t>Assisting clients with their IFMIS accounts.</w:t>
        </w:r>
        <w:bookmarkEnd w:id="305"/>
        <w:bookmarkEnd w:id="306"/>
      </w:ins>
    </w:p>
    <w:p w:rsidR="000620F3" w:rsidRPr="00A004D8" w:rsidRDefault="000620F3" w:rsidP="000620F3">
      <w:pPr>
        <w:pStyle w:val="ListParagraph"/>
        <w:spacing w:line="360" w:lineRule="auto"/>
        <w:ind w:left="0"/>
        <w:rPr>
          <w:ins w:id="308" w:author="Claud Watari" w:date="2018-01-21T16:29:00Z"/>
          <w:rStyle w:val="Emphasis"/>
          <w:rFonts w:ascii="Times New Roman" w:hAnsi="Times New Roman" w:cs="Times New Roman"/>
          <w:b w:val="0"/>
          <w:i w:val="0"/>
          <w:sz w:val="24"/>
          <w:szCs w:val="24"/>
          <w:rPrChange w:id="309" w:author="Claud Watari" w:date="2018-01-21T16:50:00Z">
            <w:rPr>
              <w:ins w:id="310" w:author="Claud Watari" w:date="2018-01-21T16:29:00Z"/>
              <w:rStyle w:val="Emphasis"/>
              <w:rFonts w:ascii="Times New Roman" w:eastAsiaTheme="majorEastAsia" w:hAnsi="Times New Roman" w:cs="Times New Roman"/>
              <w:b w:val="0"/>
              <w:bCs w:val="0"/>
              <w:i w:val="0"/>
              <w:sz w:val="24"/>
              <w:szCs w:val="24"/>
              <w:lang w:bidi="en-US"/>
            </w:rPr>
          </w:rPrChange>
        </w:rPr>
      </w:pPr>
      <w:ins w:id="311" w:author="Claud Watari" w:date="2018-01-21T16:29:00Z">
        <w:r w:rsidRPr="006F5866">
          <w:rPr>
            <w:rStyle w:val="Emphasis"/>
            <w:rFonts w:ascii="Times New Roman" w:hAnsi="Times New Roman" w:cs="Times New Roman"/>
            <w:b w:val="0"/>
            <w:i w:val="0"/>
            <w:sz w:val="24"/>
            <w:szCs w:val="24"/>
          </w:rPr>
          <w:t>The ICT department at the Ministry of Health is tasked with issuing users with their passwords for the IFMIS system, an online financing system by the Kenyan government for its senior officials. As such, I often found myself required to assist a user with form validation, sign-up or login processes, especially after password updates.</w:t>
        </w:r>
      </w:ins>
    </w:p>
    <w:p w:rsidR="000620F3" w:rsidRPr="00A004D8" w:rsidRDefault="000620F3" w:rsidP="000620F3">
      <w:pPr>
        <w:pStyle w:val="Heading3"/>
        <w:spacing w:line="360" w:lineRule="auto"/>
        <w:rPr>
          <w:ins w:id="312" w:author="Claud Watari" w:date="2018-01-21T16:29:00Z"/>
          <w:rStyle w:val="Emphasis"/>
          <w:rFonts w:ascii="Times New Roman" w:hAnsi="Times New Roman" w:cs="Times New Roman"/>
          <w:b/>
          <w:i w:val="0"/>
          <w:sz w:val="24"/>
          <w:szCs w:val="24"/>
          <w:rPrChange w:id="313" w:author="Claud Watari" w:date="2018-01-21T16:50:00Z">
            <w:rPr>
              <w:ins w:id="314" w:author="Claud Watari" w:date="2018-01-21T16:29:00Z"/>
              <w:rStyle w:val="Emphasis"/>
              <w:rFonts w:ascii="Times New Roman" w:eastAsiaTheme="minorHAnsi" w:hAnsi="Times New Roman" w:cs="Times New Roman"/>
              <w:b/>
              <w:bCs/>
              <w:i w:val="0"/>
              <w:sz w:val="24"/>
              <w:szCs w:val="24"/>
              <w:lang w:bidi="ar-SA"/>
            </w:rPr>
          </w:rPrChange>
        </w:rPr>
      </w:pPr>
      <w:bookmarkStart w:id="315" w:name="_Toc504313029"/>
      <w:bookmarkStart w:id="316" w:name="_Toc504317162"/>
      <w:ins w:id="317" w:author="Claud Watari" w:date="2018-01-21T16:29:00Z">
        <w:r w:rsidRPr="006F5866">
          <w:rPr>
            <w:rStyle w:val="Emphasis"/>
            <w:rFonts w:ascii="Times New Roman" w:hAnsi="Times New Roman" w:cs="Times New Roman"/>
            <w:b/>
            <w:i w:val="0"/>
            <w:sz w:val="24"/>
            <w:szCs w:val="24"/>
          </w:rPr>
          <w:t>Web administration and maintenance</w:t>
        </w:r>
        <w:bookmarkEnd w:id="315"/>
        <w:bookmarkEnd w:id="316"/>
      </w:ins>
    </w:p>
    <w:p w:rsidR="000620F3" w:rsidRPr="00A004D8" w:rsidRDefault="000620F3" w:rsidP="000620F3">
      <w:pPr>
        <w:pStyle w:val="ListParagraph"/>
        <w:spacing w:line="360" w:lineRule="auto"/>
        <w:ind w:left="0"/>
        <w:rPr>
          <w:ins w:id="318" w:author="Claud Watari" w:date="2018-01-21T16:29:00Z"/>
          <w:rStyle w:val="Emphasis"/>
          <w:rFonts w:ascii="Times New Roman" w:hAnsi="Times New Roman" w:cs="Times New Roman"/>
          <w:b w:val="0"/>
          <w:i w:val="0"/>
          <w:sz w:val="24"/>
          <w:szCs w:val="24"/>
          <w:rPrChange w:id="319" w:author="Claud Watari" w:date="2018-01-21T16:50:00Z">
            <w:rPr>
              <w:ins w:id="320" w:author="Claud Watari" w:date="2018-01-21T16:29:00Z"/>
              <w:rStyle w:val="Emphasis"/>
              <w:rFonts w:ascii="Times New Roman" w:eastAsiaTheme="majorEastAsia" w:hAnsi="Times New Roman" w:cs="Times New Roman"/>
              <w:b w:val="0"/>
              <w:bCs w:val="0"/>
              <w:i w:val="0"/>
              <w:sz w:val="24"/>
              <w:szCs w:val="24"/>
              <w:lang w:bidi="en-US"/>
            </w:rPr>
          </w:rPrChange>
        </w:rPr>
      </w:pPr>
      <w:ins w:id="321" w:author="Claud Watari" w:date="2018-01-21T16:29:00Z">
        <w:r w:rsidRPr="006F5866">
          <w:rPr>
            <w:rStyle w:val="Emphasis"/>
            <w:rFonts w:ascii="Times New Roman" w:hAnsi="Times New Roman" w:cs="Times New Roman"/>
            <w:b w:val="0"/>
            <w:i w:val="0"/>
            <w:sz w:val="24"/>
            <w:szCs w:val="24"/>
          </w:rPr>
          <w:t>This involved making regular changes, updating content, optimizing web pages and graphics for speed and performance, bug fixing and normal routine maintenance.</w:t>
        </w:r>
      </w:ins>
    </w:p>
    <w:p w:rsidR="000620F3" w:rsidRDefault="000620F3" w:rsidP="000620F3">
      <w:pPr>
        <w:pStyle w:val="ListParagraph"/>
        <w:spacing w:line="360" w:lineRule="auto"/>
        <w:ind w:left="0"/>
        <w:rPr>
          <w:ins w:id="322" w:author="Claud Watari" w:date="2018-01-21T16:29:00Z"/>
          <w:rStyle w:val="Emphasis"/>
          <w:rFonts w:ascii="Times New Roman" w:hAnsi="Times New Roman" w:cs="Times New Roman"/>
          <w:b w:val="0"/>
          <w:i w:val="0"/>
          <w:sz w:val="24"/>
          <w:szCs w:val="24"/>
        </w:rPr>
      </w:pPr>
    </w:p>
    <w:p w:rsidR="000620F3" w:rsidRPr="001C6BBF" w:rsidRDefault="000620F3" w:rsidP="001C6BBF">
      <w:pPr>
        <w:pStyle w:val="Heading1"/>
        <w:rPr>
          <w:ins w:id="323" w:author="Claud Watari" w:date="2018-01-21T16:29:00Z"/>
          <w:rStyle w:val="Emphasis"/>
          <w:rFonts w:ascii="Times New Roman" w:hAnsi="Times New Roman" w:cs="Times New Roman"/>
          <w:b/>
          <w:i w:val="0"/>
          <w:sz w:val="24"/>
          <w:szCs w:val="24"/>
        </w:rPr>
      </w:pPr>
      <w:bookmarkStart w:id="324" w:name="_Ref504479916"/>
      <w:ins w:id="325" w:author="Claud Watari" w:date="2018-01-21T16:29:00Z">
        <w:r w:rsidRPr="001C6BBF">
          <w:rPr>
            <w:rStyle w:val="Emphasis"/>
            <w:rFonts w:ascii="Times New Roman" w:hAnsi="Times New Roman" w:cs="Times New Roman"/>
            <w:b/>
            <w:i w:val="0"/>
            <w:sz w:val="24"/>
            <w:szCs w:val="24"/>
          </w:rPr>
          <w:t>Training</w:t>
        </w:r>
        <w:bookmarkEnd w:id="324"/>
      </w:ins>
    </w:p>
    <w:p w:rsidR="000620F3" w:rsidRDefault="000620F3" w:rsidP="000620F3">
      <w:pPr>
        <w:pStyle w:val="ListParagraph"/>
        <w:spacing w:line="360" w:lineRule="auto"/>
        <w:ind w:left="0"/>
        <w:rPr>
          <w:ins w:id="326" w:author="Claud Watari" w:date="2018-01-21T16:29:00Z"/>
          <w:rStyle w:val="Emphasis"/>
          <w:rFonts w:ascii="Times New Roman" w:hAnsi="Times New Roman" w:cs="Times New Roman"/>
          <w:b w:val="0"/>
          <w:i w:val="0"/>
          <w:sz w:val="24"/>
          <w:szCs w:val="24"/>
        </w:rPr>
      </w:pPr>
      <w:ins w:id="327" w:author="Claud Watari" w:date="2018-01-21T16:29:00Z">
        <w:r w:rsidRPr="00997E26">
          <w:rPr>
            <w:rStyle w:val="Emphasis"/>
            <w:rFonts w:ascii="Times New Roman" w:hAnsi="Times New Roman" w:cs="Times New Roman"/>
            <w:b w:val="0"/>
            <w:i w:val="0"/>
            <w:sz w:val="24"/>
            <w:szCs w:val="24"/>
          </w:rPr>
          <w:t>D</w:t>
        </w:r>
        <w:r>
          <w:rPr>
            <w:rStyle w:val="Emphasis"/>
            <w:rFonts w:ascii="Times New Roman" w:hAnsi="Times New Roman" w:cs="Times New Roman"/>
            <w:b w:val="0"/>
            <w:i w:val="0"/>
            <w:sz w:val="24"/>
            <w:szCs w:val="24"/>
          </w:rPr>
          <w:t xml:space="preserve">uring my time as an </w:t>
        </w:r>
        <w:proofErr w:type="spellStart"/>
        <w:r>
          <w:rPr>
            <w:rStyle w:val="Emphasis"/>
            <w:rFonts w:ascii="Times New Roman" w:hAnsi="Times New Roman" w:cs="Times New Roman"/>
            <w:b w:val="0"/>
            <w:i w:val="0"/>
            <w:sz w:val="24"/>
            <w:szCs w:val="24"/>
          </w:rPr>
          <w:t>attache</w:t>
        </w:r>
        <w:proofErr w:type="spellEnd"/>
        <w:r>
          <w:rPr>
            <w:rStyle w:val="Emphasis"/>
            <w:rFonts w:ascii="Times New Roman" w:hAnsi="Times New Roman" w:cs="Times New Roman"/>
            <w:b w:val="0"/>
            <w:i w:val="0"/>
            <w:sz w:val="24"/>
            <w:szCs w:val="24"/>
          </w:rPr>
          <w:t xml:space="preserve"> at the Ministry of Health, I was </w:t>
        </w:r>
        <w:proofErr w:type="spellStart"/>
        <w:r>
          <w:rPr>
            <w:rStyle w:val="Emphasis"/>
            <w:rFonts w:ascii="Times New Roman" w:hAnsi="Times New Roman" w:cs="Times New Roman"/>
            <w:b w:val="0"/>
            <w:i w:val="0"/>
            <w:sz w:val="24"/>
            <w:szCs w:val="24"/>
          </w:rPr>
          <w:t>priviledged</w:t>
        </w:r>
        <w:proofErr w:type="spellEnd"/>
        <w:r>
          <w:rPr>
            <w:rStyle w:val="Emphasis"/>
            <w:rFonts w:ascii="Times New Roman" w:hAnsi="Times New Roman" w:cs="Times New Roman"/>
            <w:b w:val="0"/>
            <w:i w:val="0"/>
            <w:sz w:val="24"/>
            <w:szCs w:val="24"/>
          </w:rPr>
          <w:t xml:space="preserve"> to attend a few training sessions and ICT staff meetings together with people from other government offices, including the ICT Authority, JICA Kenya </w:t>
        </w:r>
        <w:proofErr w:type="spellStart"/>
        <w:r>
          <w:rPr>
            <w:rStyle w:val="Emphasis"/>
            <w:rFonts w:ascii="Times New Roman" w:hAnsi="Times New Roman" w:cs="Times New Roman"/>
            <w:b w:val="0"/>
            <w:i w:val="0"/>
            <w:sz w:val="24"/>
            <w:szCs w:val="24"/>
          </w:rPr>
          <w:t>etc</w:t>
        </w:r>
        <w:proofErr w:type="spellEnd"/>
        <w:r>
          <w:rPr>
            <w:rStyle w:val="Emphasis"/>
            <w:rFonts w:ascii="Times New Roman" w:hAnsi="Times New Roman" w:cs="Times New Roman"/>
            <w:b w:val="0"/>
            <w:i w:val="0"/>
            <w:sz w:val="24"/>
            <w:szCs w:val="24"/>
          </w:rPr>
          <w:t>, for workshop seminars and training.</w:t>
        </w:r>
      </w:ins>
    </w:p>
    <w:p w:rsidR="000620F3" w:rsidRPr="001C6BBF" w:rsidRDefault="000620F3" w:rsidP="001C6BBF">
      <w:pPr>
        <w:pStyle w:val="Heading1"/>
        <w:rPr>
          <w:ins w:id="328" w:author="Claud Watari" w:date="2018-01-21T16:29:00Z"/>
          <w:rStyle w:val="Emphasis"/>
          <w:rFonts w:ascii="Times New Roman" w:hAnsi="Times New Roman" w:cs="Times New Roman"/>
          <w:b/>
          <w:i w:val="0"/>
          <w:sz w:val="24"/>
          <w:szCs w:val="24"/>
        </w:rPr>
      </w:pPr>
      <w:bookmarkStart w:id="329" w:name="_Ref504479918"/>
      <w:ins w:id="330" w:author="Claud Watari" w:date="2018-01-21T16:29:00Z">
        <w:r w:rsidRPr="001C6BBF">
          <w:rPr>
            <w:rStyle w:val="Emphasis"/>
            <w:rFonts w:ascii="Times New Roman" w:hAnsi="Times New Roman" w:cs="Times New Roman"/>
            <w:b/>
            <w:i w:val="0"/>
            <w:sz w:val="24"/>
            <w:szCs w:val="24"/>
          </w:rPr>
          <w:t>Electrical Devi</w:t>
        </w:r>
      </w:ins>
      <w:ins w:id="331" w:author="Claud Watari" w:date="2018-01-21T17:04:00Z">
        <w:r w:rsidR="003150C5" w:rsidRPr="001C6BBF">
          <w:rPr>
            <w:rStyle w:val="Emphasis"/>
            <w:rFonts w:ascii="Times New Roman" w:hAnsi="Times New Roman" w:cs="Times New Roman"/>
            <w:b/>
            <w:i w:val="0"/>
            <w:sz w:val="24"/>
            <w:szCs w:val="24"/>
          </w:rPr>
          <w:t>c</w:t>
        </w:r>
      </w:ins>
      <w:ins w:id="332" w:author="Claud Watari" w:date="2018-01-21T16:29:00Z">
        <w:r w:rsidRPr="001C6BBF">
          <w:rPr>
            <w:rStyle w:val="Emphasis"/>
            <w:rFonts w:ascii="Times New Roman" w:hAnsi="Times New Roman" w:cs="Times New Roman"/>
            <w:b/>
            <w:i w:val="0"/>
            <w:sz w:val="24"/>
            <w:szCs w:val="24"/>
          </w:rPr>
          <w:t>es Setup and Maintenance</w:t>
        </w:r>
        <w:bookmarkEnd w:id="329"/>
      </w:ins>
    </w:p>
    <w:p w:rsidR="000620F3" w:rsidRPr="001B2FDB" w:rsidRDefault="000620F3" w:rsidP="000620F3">
      <w:pPr>
        <w:spacing w:line="360" w:lineRule="auto"/>
        <w:rPr>
          <w:ins w:id="333" w:author="Claud Watari" w:date="2018-01-21T16:29:00Z"/>
          <w:rStyle w:val="Emphasis"/>
          <w:rFonts w:ascii="Times New Roman" w:hAnsi="Times New Roman" w:cs="Times New Roman"/>
          <w:b w:val="0"/>
          <w:i w:val="0"/>
          <w:sz w:val="24"/>
          <w:szCs w:val="24"/>
        </w:rPr>
      </w:pPr>
      <w:ins w:id="334" w:author="Claud Watari" w:date="2018-01-21T16:29:00Z">
        <w:r>
          <w:rPr>
            <w:rStyle w:val="Emphasis"/>
            <w:rFonts w:ascii="Times New Roman" w:hAnsi="Times New Roman" w:cs="Times New Roman"/>
            <w:b w:val="0"/>
            <w:i w:val="0"/>
            <w:sz w:val="24"/>
            <w:szCs w:val="24"/>
          </w:rPr>
          <w:t>Whenever a person moves into a new office, or a</w:t>
        </w:r>
        <w:bookmarkStart w:id="335" w:name="_GoBack"/>
        <w:bookmarkEnd w:id="335"/>
        <w:r>
          <w:rPr>
            <w:rStyle w:val="Emphasis"/>
            <w:rFonts w:ascii="Times New Roman" w:hAnsi="Times New Roman" w:cs="Times New Roman"/>
            <w:b w:val="0"/>
            <w:i w:val="0"/>
            <w:sz w:val="24"/>
            <w:szCs w:val="24"/>
          </w:rPr>
          <w:t xml:space="preserve"> new employee is posted to a certain office, it was my duty to transfer the devices in said office, including computers, printers, television screens and decoders etc.</w:t>
        </w:r>
      </w:ins>
    </w:p>
    <w:p w:rsidR="000620F3" w:rsidRPr="00A004D8" w:rsidRDefault="000620F3" w:rsidP="000620F3">
      <w:pPr>
        <w:pStyle w:val="Heading3"/>
        <w:spacing w:line="360" w:lineRule="auto"/>
        <w:rPr>
          <w:ins w:id="336" w:author="Claud Watari" w:date="2018-01-21T16:29:00Z"/>
          <w:rStyle w:val="Emphasis"/>
          <w:rFonts w:ascii="Times New Roman" w:hAnsi="Times New Roman" w:cs="Times New Roman"/>
          <w:b/>
          <w:i w:val="0"/>
          <w:sz w:val="24"/>
          <w:szCs w:val="24"/>
          <w:rPrChange w:id="337" w:author="Claud Watari" w:date="2018-01-21T16:49:00Z">
            <w:rPr>
              <w:ins w:id="338" w:author="Claud Watari" w:date="2018-01-21T16:29:00Z"/>
              <w:rStyle w:val="Emphasis"/>
              <w:rFonts w:ascii="Times New Roman" w:eastAsiaTheme="minorHAnsi" w:hAnsi="Times New Roman" w:cs="Times New Roman"/>
              <w:b/>
              <w:bCs/>
              <w:i w:val="0"/>
              <w:sz w:val="24"/>
              <w:szCs w:val="24"/>
              <w:lang w:bidi="ar-SA"/>
            </w:rPr>
          </w:rPrChange>
        </w:rPr>
      </w:pPr>
      <w:bookmarkStart w:id="339" w:name="_Toc504317163"/>
      <w:ins w:id="340" w:author="Claud Watari" w:date="2018-01-21T16:29:00Z">
        <w:r w:rsidRPr="006F5866">
          <w:rPr>
            <w:rStyle w:val="Emphasis"/>
            <w:rFonts w:ascii="Times New Roman" w:hAnsi="Times New Roman" w:cs="Times New Roman"/>
            <w:b/>
            <w:i w:val="0"/>
            <w:sz w:val="24"/>
            <w:szCs w:val="24"/>
          </w:rPr>
          <w:t>Skills and competencies gained</w:t>
        </w:r>
        <w:bookmarkEnd w:id="339"/>
      </w:ins>
    </w:p>
    <w:p w:rsidR="000620F3" w:rsidRPr="00115590" w:rsidRDefault="000620F3" w:rsidP="000620F3">
      <w:pPr>
        <w:pStyle w:val="ListParagraph"/>
        <w:spacing w:line="360" w:lineRule="auto"/>
        <w:ind w:left="0"/>
        <w:rPr>
          <w:ins w:id="341" w:author="Claud Watari" w:date="2018-01-21T16:29:00Z"/>
          <w:rStyle w:val="Emphasis"/>
          <w:rFonts w:ascii="Times New Roman" w:hAnsi="Times New Roman" w:cs="Times New Roman"/>
          <w:b w:val="0"/>
          <w:i w:val="0"/>
          <w:sz w:val="24"/>
          <w:szCs w:val="24"/>
          <w:rPrChange w:id="342" w:author="Claud Watari" w:date="2018-01-23T13:49:00Z">
            <w:rPr>
              <w:ins w:id="343" w:author="Claud Watari" w:date="2018-01-21T16:29:00Z"/>
              <w:rStyle w:val="Emphasis"/>
              <w:rFonts w:ascii="Times New Roman" w:eastAsiaTheme="majorEastAsia" w:hAnsi="Times New Roman" w:cs="Times New Roman"/>
              <w:b w:val="0"/>
              <w:bCs w:val="0"/>
              <w:i w:val="0"/>
              <w:sz w:val="24"/>
              <w:szCs w:val="24"/>
              <w:lang w:bidi="en-US"/>
            </w:rPr>
          </w:rPrChange>
        </w:rPr>
      </w:pPr>
      <w:ins w:id="344" w:author="Claud Watari" w:date="2018-01-21T16:29:00Z">
        <w:r w:rsidRPr="00115590">
          <w:rPr>
            <w:rFonts w:ascii="Times New Roman" w:hAnsi="Times New Roman" w:cs="Times New Roman"/>
            <w:sz w:val="24"/>
            <w:szCs w:val="24"/>
            <w:rPrChange w:id="345" w:author="Claud Watari" w:date="2018-01-23T13:49:00Z">
              <w:rPr>
                <w:rStyle w:val="Emphasis"/>
                <w:rFonts w:ascii="Times New Roman" w:hAnsi="Times New Roman" w:cs="Times New Roman"/>
                <w:sz w:val="24"/>
                <w:szCs w:val="24"/>
              </w:rPr>
            </w:rPrChange>
          </w:rPr>
          <w:t>During my attachment at the Ministry of Health, I was able to acquire a lot of skills, both general and specific. The department offered a conducive working environment hence allowing me to adapt quickly. I learnt the code of conduct of a real-time working environment. This included; the right channel of communication skills, dress code and employee relationships</w:t>
        </w:r>
        <w:r w:rsidRPr="006F5866">
          <w:rPr>
            <w:rStyle w:val="Emphasis"/>
            <w:rFonts w:ascii="Times New Roman" w:hAnsi="Times New Roman" w:cs="Times New Roman"/>
            <w:b w:val="0"/>
            <w:i w:val="0"/>
            <w:sz w:val="24"/>
            <w:szCs w:val="24"/>
          </w:rPr>
          <w:t>, creating contacts</w:t>
        </w:r>
        <w:r w:rsidRPr="006F5866">
          <w:rPr>
            <w:rStyle w:val="Emphasis"/>
            <w:rFonts w:ascii="Times New Roman" w:hAnsi="Times New Roman" w:cs="Times New Roman"/>
            <w:sz w:val="24"/>
            <w:szCs w:val="24"/>
          </w:rPr>
          <w:t xml:space="preserve">. </w:t>
        </w:r>
      </w:ins>
    </w:p>
    <w:p w:rsidR="000620F3" w:rsidRPr="00527CBD" w:rsidRDefault="000620F3" w:rsidP="000620F3">
      <w:pPr>
        <w:pStyle w:val="ListParagraph"/>
        <w:spacing w:line="360" w:lineRule="auto"/>
        <w:ind w:left="1800"/>
        <w:rPr>
          <w:ins w:id="346" w:author="Claud Watari" w:date="2018-01-21T16:29:00Z"/>
          <w:rStyle w:val="Emphasis"/>
          <w:rFonts w:ascii="Times New Roman" w:hAnsi="Times New Roman" w:cs="Times New Roman"/>
          <w:b w:val="0"/>
          <w:i w:val="0"/>
          <w:sz w:val="24"/>
          <w:szCs w:val="24"/>
        </w:rPr>
      </w:pPr>
    </w:p>
    <w:p w:rsidR="000620F3" w:rsidRPr="00A004D8" w:rsidRDefault="000620F3">
      <w:pPr>
        <w:rPr>
          <w:ins w:id="347" w:author="Claud Watari" w:date="2018-01-21T16:29:00Z"/>
          <w:rStyle w:val="Emphasis"/>
          <w:rFonts w:ascii="Times New Roman" w:hAnsi="Times New Roman" w:cs="Times New Roman"/>
          <w:b w:val="0"/>
          <w:i w:val="0"/>
          <w:sz w:val="24"/>
          <w:szCs w:val="24"/>
        </w:rPr>
        <w:pPrChange w:id="348" w:author="Claud Watari" w:date="2018-01-21T16:49:00Z">
          <w:pPr>
            <w:pStyle w:val="ListParagraph"/>
            <w:spacing w:line="360" w:lineRule="auto"/>
            <w:ind w:left="0"/>
          </w:pPr>
        </w:pPrChange>
      </w:pPr>
      <w:ins w:id="349" w:author="Claud Watari" w:date="2018-01-21T16:29:00Z">
        <w:r w:rsidRPr="006F5866">
          <w:rPr>
            <w:rStyle w:val="Emphasis"/>
            <w:rFonts w:ascii="Times New Roman" w:hAnsi="Times New Roman" w:cs="Times New Roman"/>
            <w:b w:val="0"/>
            <w:i w:val="0"/>
            <w:sz w:val="24"/>
            <w:szCs w:val="24"/>
          </w:rPr>
          <w:t xml:space="preserve">More so, the attachment experience gave me an opportunity to gain specific skills on the ICT field, it equipped me with the required skillset to handle an assignment of kind within the ICT industry, the skills included: </w:t>
        </w:r>
      </w:ins>
    </w:p>
    <w:p w:rsidR="000620F3" w:rsidRPr="006A765D" w:rsidRDefault="006A765D">
      <w:pPr>
        <w:rPr>
          <w:ins w:id="350" w:author="Claud Watari" w:date="2018-01-21T16:29:00Z"/>
          <w:rStyle w:val="Emphasis"/>
          <w:rFonts w:ascii="Times New Roman" w:hAnsi="Times New Roman" w:cs="Times New Roman"/>
          <w:b w:val="0"/>
          <w:i w:val="0"/>
          <w:sz w:val="24"/>
          <w:szCs w:val="24"/>
        </w:rPr>
        <w:pPrChange w:id="351" w:author="Claud Watari" w:date="2018-01-21T16:47:00Z">
          <w:pPr>
            <w:pStyle w:val="ListParagraph"/>
            <w:numPr>
              <w:numId w:val="30"/>
            </w:numPr>
            <w:spacing w:before="120" w:after="200" w:line="360" w:lineRule="auto"/>
            <w:ind w:left="360" w:hanging="360"/>
          </w:pPr>
        </w:pPrChange>
      </w:pPr>
      <w:ins w:id="352" w:author="Claud Watari" w:date="2018-01-21T16:48:00Z">
        <w:r>
          <w:rPr>
            <w:rStyle w:val="Emphasis"/>
            <w:rFonts w:ascii="Times New Roman" w:hAnsi="Times New Roman" w:cs="Times New Roman"/>
            <w:i w:val="0"/>
            <w:sz w:val="24"/>
            <w:szCs w:val="24"/>
          </w:rPr>
          <w:t xml:space="preserve">1. </w:t>
        </w:r>
      </w:ins>
      <w:ins w:id="353" w:author="Claud Watari" w:date="2018-01-21T16:29:00Z">
        <w:r w:rsidR="000620F3" w:rsidRPr="006F5866">
          <w:rPr>
            <w:rStyle w:val="Emphasis"/>
            <w:rFonts w:ascii="Times New Roman" w:hAnsi="Times New Roman" w:cs="Times New Roman"/>
            <w:i w:val="0"/>
            <w:sz w:val="24"/>
            <w:szCs w:val="24"/>
          </w:rPr>
          <w:t>Web development.</w:t>
        </w:r>
      </w:ins>
    </w:p>
    <w:p w:rsidR="000620F3" w:rsidRPr="00527CBD" w:rsidRDefault="006A765D">
      <w:pPr>
        <w:rPr>
          <w:ins w:id="354" w:author="Claud Watari" w:date="2018-01-21T16:29:00Z"/>
          <w:rStyle w:val="Emphasis"/>
          <w:rFonts w:ascii="Times New Roman" w:hAnsi="Times New Roman" w:cs="Times New Roman"/>
          <w:b w:val="0"/>
          <w:i w:val="0"/>
          <w:sz w:val="24"/>
          <w:szCs w:val="24"/>
        </w:rPr>
        <w:pPrChange w:id="355" w:author="Claud Watari" w:date="2018-01-21T16:47:00Z">
          <w:pPr>
            <w:pStyle w:val="ListParagraph"/>
            <w:numPr>
              <w:numId w:val="30"/>
            </w:numPr>
            <w:spacing w:before="120" w:after="200" w:line="360" w:lineRule="auto"/>
            <w:ind w:left="360" w:hanging="360"/>
          </w:pPr>
        </w:pPrChange>
      </w:pPr>
      <w:ins w:id="356" w:author="Claud Watari" w:date="2018-01-21T16:48:00Z">
        <w:r>
          <w:rPr>
            <w:rStyle w:val="Emphasis"/>
            <w:rFonts w:ascii="Times New Roman" w:hAnsi="Times New Roman" w:cs="Times New Roman"/>
            <w:i w:val="0"/>
            <w:sz w:val="24"/>
            <w:szCs w:val="24"/>
          </w:rPr>
          <w:t xml:space="preserve">2. </w:t>
        </w:r>
      </w:ins>
      <w:ins w:id="357" w:author="Claud Watari" w:date="2018-01-21T16:29:00Z">
        <w:r w:rsidR="000620F3" w:rsidRPr="006F5866">
          <w:rPr>
            <w:rStyle w:val="Emphasis"/>
            <w:rFonts w:ascii="Times New Roman" w:hAnsi="Times New Roman" w:cs="Times New Roman"/>
            <w:i w:val="0"/>
            <w:sz w:val="24"/>
            <w:szCs w:val="24"/>
          </w:rPr>
          <w:t>Web administration and maintenance</w:t>
        </w:r>
        <w:r w:rsidR="000620F3" w:rsidRPr="00527CBD">
          <w:rPr>
            <w:rStyle w:val="Emphasis"/>
            <w:rFonts w:ascii="Times New Roman" w:hAnsi="Times New Roman" w:cs="Times New Roman"/>
            <w:sz w:val="24"/>
            <w:szCs w:val="24"/>
          </w:rPr>
          <w:t>.</w:t>
        </w:r>
      </w:ins>
    </w:p>
    <w:p w:rsidR="000620F3" w:rsidRPr="00527CBD" w:rsidRDefault="006A765D">
      <w:pPr>
        <w:rPr>
          <w:ins w:id="358" w:author="Claud Watari" w:date="2018-01-21T16:29:00Z"/>
          <w:rStyle w:val="Emphasis"/>
          <w:rFonts w:ascii="Times New Roman" w:hAnsi="Times New Roman" w:cs="Times New Roman"/>
          <w:b w:val="0"/>
          <w:i w:val="0"/>
          <w:sz w:val="24"/>
          <w:szCs w:val="24"/>
        </w:rPr>
        <w:pPrChange w:id="359" w:author="Claud Watari" w:date="2018-01-21T16:47:00Z">
          <w:pPr>
            <w:pStyle w:val="ListParagraph"/>
            <w:numPr>
              <w:numId w:val="30"/>
            </w:numPr>
            <w:spacing w:before="120" w:after="200" w:line="360" w:lineRule="auto"/>
            <w:ind w:left="360" w:hanging="360"/>
          </w:pPr>
        </w:pPrChange>
      </w:pPr>
      <w:ins w:id="360" w:author="Claud Watari" w:date="2018-01-21T16:48:00Z">
        <w:r>
          <w:rPr>
            <w:rStyle w:val="Emphasis"/>
            <w:rFonts w:ascii="Times New Roman" w:hAnsi="Times New Roman" w:cs="Times New Roman"/>
            <w:i w:val="0"/>
            <w:sz w:val="24"/>
            <w:szCs w:val="24"/>
          </w:rPr>
          <w:t xml:space="preserve">3. </w:t>
        </w:r>
      </w:ins>
      <w:ins w:id="361" w:author="Claud Watari" w:date="2018-01-21T16:29:00Z">
        <w:r w:rsidR="000620F3" w:rsidRPr="006F5866">
          <w:rPr>
            <w:rStyle w:val="Emphasis"/>
            <w:rFonts w:ascii="Times New Roman" w:hAnsi="Times New Roman" w:cs="Times New Roman"/>
            <w:i w:val="0"/>
            <w:sz w:val="24"/>
            <w:szCs w:val="24"/>
          </w:rPr>
          <w:t>Web</w:t>
        </w:r>
        <w:r w:rsidR="000620F3" w:rsidRPr="006A765D">
          <w:rPr>
            <w:rStyle w:val="Emphasis"/>
            <w:rFonts w:ascii="Times New Roman" w:hAnsi="Times New Roman" w:cs="Times New Roman"/>
            <w:sz w:val="24"/>
            <w:szCs w:val="24"/>
          </w:rPr>
          <w:t xml:space="preserve"> </w:t>
        </w:r>
        <w:r w:rsidR="000620F3" w:rsidRPr="006F5866">
          <w:rPr>
            <w:rStyle w:val="Emphasis"/>
            <w:rFonts w:ascii="Times New Roman" w:hAnsi="Times New Roman" w:cs="Times New Roman"/>
            <w:i w:val="0"/>
            <w:sz w:val="24"/>
            <w:szCs w:val="24"/>
          </w:rPr>
          <w:t>design</w:t>
        </w:r>
        <w:r w:rsidR="000620F3" w:rsidRPr="00527CBD">
          <w:rPr>
            <w:rStyle w:val="Emphasis"/>
            <w:rFonts w:ascii="Times New Roman" w:hAnsi="Times New Roman" w:cs="Times New Roman"/>
            <w:sz w:val="24"/>
            <w:szCs w:val="24"/>
          </w:rPr>
          <w:t>.</w:t>
        </w:r>
      </w:ins>
    </w:p>
    <w:p w:rsidR="000620F3" w:rsidRPr="00527CBD" w:rsidRDefault="006A765D">
      <w:pPr>
        <w:rPr>
          <w:ins w:id="362" w:author="Claud Watari" w:date="2018-01-21T16:29:00Z"/>
          <w:rStyle w:val="Emphasis"/>
          <w:rFonts w:ascii="Times New Roman" w:hAnsi="Times New Roman" w:cs="Times New Roman"/>
          <w:b w:val="0"/>
          <w:i w:val="0"/>
          <w:sz w:val="24"/>
          <w:szCs w:val="24"/>
        </w:rPr>
        <w:pPrChange w:id="363" w:author="Claud Watari" w:date="2018-01-21T16:47:00Z">
          <w:pPr>
            <w:pStyle w:val="ListParagraph"/>
            <w:numPr>
              <w:numId w:val="30"/>
            </w:numPr>
            <w:spacing w:before="120" w:after="200" w:line="360" w:lineRule="auto"/>
            <w:ind w:left="360" w:hanging="360"/>
          </w:pPr>
        </w:pPrChange>
      </w:pPr>
      <w:ins w:id="364" w:author="Claud Watari" w:date="2018-01-21T16:48:00Z">
        <w:r>
          <w:rPr>
            <w:rStyle w:val="Emphasis"/>
            <w:rFonts w:ascii="Times New Roman" w:hAnsi="Times New Roman" w:cs="Times New Roman"/>
            <w:i w:val="0"/>
            <w:sz w:val="24"/>
            <w:szCs w:val="24"/>
          </w:rPr>
          <w:t xml:space="preserve">4. </w:t>
        </w:r>
      </w:ins>
      <w:ins w:id="365" w:author="Claud Watari" w:date="2018-01-21T16:29:00Z">
        <w:r w:rsidR="000620F3" w:rsidRPr="006F5866">
          <w:rPr>
            <w:rStyle w:val="Emphasis"/>
            <w:rFonts w:ascii="Times New Roman" w:hAnsi="Times New Roman" w:cs="Times New Roman"/>
            <w:i w:val="0"/>
            <w:sz w:val="24"/>
            <w:szCs w:val="24"/>
          </w:rPr>
          <w:t>Digital marketing.</w:t>
        </w:r>
      </w:ins>
    </w:p>
    <w:p w:rsidR="000620F3" w:rsidRPr="006A765D" w:rsidRDefault="006A765D">
      <w:pPr>
        <w:rPr>
          <w:ins w:id="366" w:author="Claud Watari" w:date="2018-01-21T16:29:00Z"/>
          <w:rStyle w:val="Emphasis"/>
          <w:rFonts w:ascii="Times New Roman" w:hAnsi="Times New Roman" w:cs="Times New Roman"/>
          <w:b w:val="0"/>
          <w:i w:val="0"/>
          <w:sz w:val="24"/>
          <w:szCs w:val="24"/>
        </w:rPr>
        <w:pPrChange w:id="367" w:author="Claud Watari" w:date="2018-01-21T16:47:00Z">
          <w:pPr>
            <w:pStyle w:val="ListParagraph"/>
            <w:numPr>
              <w:numId w:val="30"/>
            </w:numPr>
            <w:spacing w:before="120" w:after="200" w:line="360" w:lineRule="auto"/>
            <w:ind w:left="360" w:hanging="360"/>
          </w:pPr>
        </w:pPrChange>
      </w:pPr>
      <w:ins w:id="368" w:author="Claud Watari" w:date="2018-01-21T16:48:00Z">
        <w:r>
          <w:rPr>
            <w:rStyle w:val="Emphasis"/>
            <w:rFonts w:ascii="Times New Roman" w:hAnsi="Times New Roman" w:cs="Times New Roman"/>
            <w:i w:val="0"/>
            <w:sz w:val="24"/>
            <w:szCs w:val="24"/>
          </w:rPr>
          <w:t xml:space="preserve">5. </w:t>
        </w:r>
      </w:ins>
      <w:ins w:id="369" w:author="Claud Watari" w:date="2018-01-21T16:29:00Z">
        <w:r w:rsidR="000620F3" w:rsidRPr="006F5866">
          <w:rPr>
            <w:rStyle w:val="Emphasis"/>
            <w:rFonts w:ascii="Times New Roman" w:hAnsi="Times New Roman" w:cs="Times New Roman"/>
            <w:i w:val="0"/>
            <w:sz w:val="24"/>
            <w:szCs w:val="24"/>
          </w:rPr>
          <w:t>Business intelligence.</w:t>
        </w:r>
      </w:ins>
    </w:p>
    <w:p w:rsidR="000620F3" w:rsidRPr="006A765D" w:rsidRDefault="006A765D">
      <w:pPr>
        <w:rPr>
          <w:ins w:id="370" w:author="Claud Watari" w:date="2018-01-21T16:29:00Z"/>
          <w:rStyle w:val="Emphasis"/>
          <w:rFonts w:ascii="Times New Roman" w:hAnsi="Times New Roman" w:cs="Times New Roman"/>
          <w:b w:val="0"/>
          <w:i w:val="0"/>
          <w:sz w:val="24"/>
          <w:szCs w:val="24"/>
        </w:rPr>
        <w:pPrChange w:id="371" w:author="Claud Watari" w:date="2018-01-21T16:47:00Z">
          <w:pPr>
            <w:pStyle w:val="ListParagraph"/>
            <w:numPr>
              <w:numId w:val="30"/>
            </w:numPr>
            <w:spacing w:before="120" w:after="200" w:line="360" w:lineRule="auto"/>
            <w:ind w:left="360" w:hanging="360"/>
          </w:pPr>
        </w:pPrChange>
      </w:pPr>
      <w:ins w:id="372" w:author="Claud Watari" w:date="2018-01-21T16:48:00Z">
        <w:r>
          <w:rPr>
            <w:rStyle w:val="Emphasis"/>
            <w:rFonts w:ascii="Times New Roman" w:hAnsi="Times New Roman" w:cs="Times New Roman"/>
            <w:i w:val="0"/>
            <w:sz w:val="24"/>
            <w:szCs w:val="24"/>
          </w:rPr>
          <w:t xml:space="preserve">6. </w:t>
        </w:r>
      </w:ins>
      <w:ins w:id="373" w:author="Claud Watari" w:date="2018-01-21T16:29:00Z">
        <w:r w:rsidR="000620F3" w:rsidRPr="006F5866">
          <w:rPr>
            <w:rStyle w:val="Emphasis"/>
            <w:rFonts w:ascii="Times New Roman" w:hAnsi="Times New Roman" w:cs="Times New Roman"/>
            <w:i w:val="0"/>
            <w:sz w:val="24"/>
            <w:szCs w:val="24"/>
          </w:rPr>
          <w:t>Networking skills</w:t>
        </w:r>
      </w:ins>
    </w:p>
    <w:p w:rsidR="000620F3" w:rsidRPr="006A765D" w:rsidRDefault="006A765D">
      <w:pPr>
        <w:rPr>
          <w:ins w:id="374" w:author="Claud Watari" w:date="2018-01-21T16:29:00Z"/>
          <w:rStyle w:val="Emphasis"/>
          <w:rFonts w:ascii="Times New Roman" w:hAnsi="Times New Roman" w:cs="Times New Roman"/>
          <w:b w:val="0"/>
          <w:i w:val="0"/>
          <w:sz w:val="24"/>
          <w:szCs w:val="24"/>
        </w:rPr>
        <w:pPrChange w:id="375" w:author="Claud Watari" w:date="2018-01-21T16:47:00Z">
          <w:pPr>
            <w:pStyle w:val="ListParagraph"/>
            <w:numPr>
              <w:numId w:val="30"/>
            </w:numPr>
            <w:spacing w:before="120" w:after="200" w:line="360" w:lineRule="auto"/>
            <w:ind w:left="360" w:hanging="360"/>
          </w:pPr>
        </w:pPrChange>
      </w:pPr>
      <w:ins w:id="376" w:author="Claud Watari" w:date="2018-01-21T16:48:00Z">
        <w:r>
          <w:rPr>
            <w:rStyle w:val="Emphasis"/>
            <w:rFonts w:ascii="Times New Roman" w:hAnsi="Times New Roman" w:cs="Times New Roman"/>
            <w:i w:val="0"/>
            <w:sz w:val="24"/>
            <w:szCs w:val="24"/>
          </w:rPr>
          <w:t xml:space="preserve">7. </w:t>
        </w:r>
      </w:ins>
      <w:ins w:id="377" w:author="Claud Watari" w:date="2018-01-21T16:29:00Z">
        <w:r w:rsidR="000620F3" w:rsidRPr="006F5866">
          <w:rPr>
            <w:rStyle w:val="Emphasis"/>
            <w:rFonts w:ascii="Times New Roman" w:hAnsi="Times New Roman" w:cs="Times New Roman"/>
            <w:i w:val="0"/>
            <w:sz w:val="24"/>
            <w:szCs w:val="24"/>
          </w:rPr>
          <w:t>Public relations.</w:t>
        </w:r>
      </w:ins>
    </w:p>
    <w:p w:rsidR="000620F3" w:rsidRPr="00527CBD" w:rsidRDefault="000620F3" w:rsidP="000620F3">
      <w:pPr>
        <w:spacing w:line="360" w:lineRule="auto"/>
        <w:rPr>
          <w:ins w:id="378" w:author="Claud Watari" w:date="2018-01-21T16:29:00Z"/>
          <w:rStyle w:val="Emphasis"/>
          <w:rFonts w:ascii="Times New Roman" w:hAnsi="Times New Roman" w:cs="Times New Roman"/>
          <w:b w:val="0"/>
          <w:i w:val="0"/>
          <w:sz w:val="24"/>
          <w:szCs w:val="24"/>
        </w:rPr>
      </w:pPr>
    </w:p>
    <w:p w:rsidR="000620F3" w:rsidRPr="00527CBD" w:rsidRDefault="000620F3" w:rsidP="000620F3">
      <w:pPr>
        <w:spacing w:line="360" w:lineRule="auto"/>
        <w:rPr>
          <w:ins w:id="379" w:author="Claud Watari" w:date="2018-01-21T16:29:00Z"/>
          <w:rStyle w:val="Emphasis"/>
          <w:rFonts w:ascii="Times New Roman" w:hAnsi="Times New Roman" w:cs="Times New Roman"/>
          <w:b w:val="0"/>
          <w:i w:val="0"/>
          <w:sz w:val="24"/>
          <w:szCs w:val="24"/>
        </w:rPr>
      </w:pPr>
    </w:p>
    <w:p w:rsidR="000620F3" w:rsidRPr="006A765D" w:rsidRDefault="000620F3" w:rsidP="000620F3">
      <w:pPr>
        <w:pStyle w:val="Heading2"/>
        <w:spacing w:line="360" w:lineRule="auto"/>
        <w:rPr>
          <w:ins w:id="380" w:author="Claud Watari" w:date="2018-01-21T16:29:00Z"/>
          <w:rFonts w:ascii="Times New Roman" w:hAnsi="Times New Roman" w:cs="Times New Roman"/>
          <w:sz w:val="24"/>
          <w:szCs w:val="24"/>
          <w:rPrChange w:id="381" w:author="Claud Watari" w:date="2018-01-21T16:46:00Z">
            <w:rPr>
              <w:ins w:id="382" w:author="Claud Watari" w:date="2018-01-21T16:29:00Z"/>
            </w:rPr>
          </w:rPrChange>
        </w:rPr>
      </w:pPr>
      <w:bookmarkStart w:id="383" w:name="_Toc491784820"/>
      <w:bookmarkStart w:id="384" w:name="_Toc504317164"/>
      <w:ins w:id="385" w:author="Claud Watari" w:date="2018-01-21T16:29:00Z">
        <w:r w:rsidRPr="006A765D">
          <w:rPr>
            <w:rFonts w:ascii="Times New Roman" w:hAnsi="Times New Roman" w:cs="Times New Roman"/>
            <w:sz w:val="24"/>
            <w:szCs w:val="24"/>
            <w:rPrChange w:id="386" w:author="Claud Watari" w:date="2018-01-21T16:46:00Z">
              <w:rPr/>
            </w:rPrChange>
          </w:rPr>
          <w:t>Activities applied for the benefit of the organization.</w:t>
        </w:r>
        <w:bookmarkEnd w:id="383"/>
        <w:bookmarkEnd w:id="384"/>
      </w:ins>
    </w:p>
    <w:p w:rsidR="000620F3" w:rsidRPr="006A765D" w:rsidRDefault="000620F3" w:rsidP="000620F3">
      <w:pPr>
        <w:pStyle w:val="Heading3"/>
        <w:spacing w:line="360" w:lineRule="auto"/>
        <w:rPr>
          <w:ins w:id="387" w:author="Claud Watari" w:date="2018-01-21T16:29:00Z"/>
          <w:rStyle w:val="Emphasis"/>
          <w:rFonts w:ascii="Times New Roman" w:hAnsi="Times New Roman" w:cs="Times New Roman"/>
          <w:b/>
          <w:i w:val="0"/>
          <w:sz w:val="24"/>
          <w:szCs w:val="24"/>
        </w:rPr>
      </w:pPr>
      <w:bookmarkStart w:id="388" w:name="_Toc504313032"/>
      <w:bookmarkStart w:id="389" w:name="_Toc504317165"/>
      <w:ins w:id="390" w:author="Claud Watari" w:date="2018-01-21T16:29:00Z">
        <w:r w:rsidRPr="006F5866">
          <w:rPr>
            <w:rStyle w:val="Emphasis"/>
            <w:rFonts w:ascii="Times New Roman" w:hAnsi="Times New Roman" w:cs="Times New Roman"/>
            <w:b/>
            <w:i w:val="0"/>
            <w:sz w:val="24"/>
            <w:szCs w:val="24"/>
          </w:rPr>
          <w:t>Web development.</w:t>
        </w:r>
        <w:bookmarkEnd w:id="388"/>
        <w:bookmarkEnd w:id="389"/>
      </w:ins>
    </w:p>
    <w:p w:rsidR="000620F3" w:rsidRPr="0071582F" w:rsidRDefault="000620F3" w:rsidP="000620F3">
      <w:pPr>
        <w:pStyle w:val="ListParagraph"/>
        <w:spacing w:line="360" w:lineRule="auto"/>
        <w:ind w:left="0"/>
        <w:rPr>
          <w:ins w:id="391" w:author="Claud Watari" w:date="2018-01-21T16:29:00Z"/>
          <w:rStyle w:val="Emphasis"/>
          <w:rFonts w:ascii="Times New Roman" w:hAnsi="Times New Roman" w:cs="Times New Roman"/>
          <w:b w:val="0"/>
          <w:i w:val="0"/>
          <w:sz w:val="24"/>
          <w:szCs w:val="24"/>
          <w:rPrChange w:id="392" w:author="Claud Watari" w:date="2018-01-23T13:09:00Z">
            <w:rPr>
              <w:ins w:id="393" w:author="Claud Watari" w:date="2018-01-21T16:29:00Z"/>
              <w:rStyle w:val="Emphasis"/>
              <w:rFonts w:ascii="Times New Roman" w:eastAsiaTheme="majorEastAsia" w:hAnsi="Times New Roman" w:cs="Times New Roman"/>
              <w:b w:val="0"/>
              <w:bCs w:val="0"/>
              <w:i w:val="0"/>
              <w:sz w:val="24"/>
              <w:szCs w:val="24"/>
              <w:lang w:bidi="en-US"/>
            </w:rPr>
          </w:rPrChange>
        </w:rPr>
      </w:pPr>
      <w:ins w:id="394" w:author="Claud Watari" w:date="2018-01-21T16:29:00Z">
        <w:r w:rsidRPr="0071582F">
          <w:rPr>
            <w:rPrChange w:id="395" w:author="Claud Watari" w:date="2018-01-23T13:09:00Z">
              <w:rPr>
                <w:rStyle w:val="Emphasis"/>
                <w:rFonts w:ascii="Times New Roman" w:hAnsi="Times New Roman" w:cs="Times New Roman"/>
                <w:sz w:val="24"/>
                <w:szCs w:val="24"/>
              </w:rPr>
            </w:rPrChange>
          </w:rPr>
          <w:t>I assisted the technicians at the ICT department in mostly updating content and bug fixing of the</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Ministry’s</w:t>
        </w:r>
        <w:r w:rsidRPr="0071582F">
          <w:rPr>
            <w:rStyle w:val="Emphasis"/>
            <w:rFonts w:ascii="Times New Roman" w:hAnsi="Times New Roman" w:cs="Times New Roman"/>
            <w:sz w:val="24"/>
            <w:szCs w:val="24"/>
          </w:rPr>
          <w:t xml:space="preserve"> </w:t>
        </w:r>
        <w:r w:rsidRPr="0071582F">
          <w:rPr>
            <w:rPrChange w:id="396" w:author="Claud Watari" w:date="2018-01-23T13:09:00Z">
              <w:rPr>
                <w:rStyle w:val="Emphasis"/>
                <w:rFonts w:ascii="Times New Roman" w:hAnsi="Times New Roman" w:cs="Times New Roman"/>
                <w:sz w:val="24"/>
                <w:szCs w:val="24"/>
              </w:rPr>
            </w:rPrChange>
          </w:rPr>
          <w:t>website. I also assisted in web</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design</w:t>
        </w:r>
        <w:r w:rsidRPr="0071582F">
          <w:rPr>
            <w:rStyle w:val="Emphasis"/>
            <w:rFonts w:ascii="Times New Roman" w:hAnsi="Times New Roman" w:cs="Times New Roman"/>
            <w:sz w:val="24"/>
            <w:szCs w:val="24"/>
          </w:rPr>
          <w:t xml:space="preserve"> </w:t>
        </w:r>
        <w:r w:rsidRPr="0071582F">
          <w:rPr>
            <w:rPrChange w:id="397" w:author="Claud Watari" w:date="2018-01-23T13:09:00Z">
              <w:rPr>
                <w:rStyle w:val="Emphasis"/>
                <w:rFonts w:ascii="Times New Roman" w:hAnsi="Times New Roman" w:cs="Times New Roman"/>
                <w:sz w:val="24"/>
                <w:szCs w:val="24"/>
              </w:rPr>
            </w:rPrChange>
          </w:rPr>
          <w:t>to make the</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Ministry’s</w:t>
        </w:r>
        <w:r w:rsidRPr="0071582F">
          <w:rPr>
            <w:rStyle w:val="Emphasis"/>
            <w:rFonts w:ascii="Times New Roman" w:hAnsi="Times New Roman" w:cs="Times New Roman"/>
            <w:sz w:val="24"/>
            <w:szCs w:val="24"/>
          </w:rPr>
          <w:t xml:space="preserve"> </w:t>
        </w:r>
        <w:r w:rsidRPr="0071582F">
          <w:rPr>
            <w:rPrChange w:id="398" w:author="Claud Watari" w:date="2018-01-23T13:09:00Z">
              <w:rPr>
                <w:rStyle w:val="Emphasis"/>
                <w:rFonts w:ascii="Times New Roman" w:hAnsi="Times New Roman" w:cs="Times New Roman"/>
                <w:sz w:val="24"/>
                <w:szCs w:val="24"/>
              </w:rPr>
            </w:rPrChange>
          </w:rPr>
          <w:t>website</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user friendly</w:t>
        </w:r>
        <w:r w:rsidRPr="0071582F">
          <w:rPr>
            <w:rStyle w:val="Emphasis"/>
            <w:rFonts w:ascii="Times New Roman" w:hAnsi="Times New Roman" w:cs="Times New Roman"/>
            <w:sz w:val="24"/>
            <w:szCs w:val="24"/>
          </w:rPr>
          <w:t>.</w:t>
        </w:r>
      </w:ins>
    </w:p>
    <w:p w:rsidR="000620F3" w:rsidRPr="006A765D" w:rsidRDefault="000620F3" w:rsidP="000620F3">
      <w:pPr>
        <w:pStyle w:val="Heading3"/>
        <w:spacing w:line="360" w:lineRule="auto"/>
        <w:rPr>
          <w:ins w:id="399" w:author="Claud Watari" w:date="2018-01-21T16:29:00Z"/>
          <w:rStyle w:val="Emphasis"/>
          <w:rFonts w:ascii="Times New Roman" w:hAnsi="Times New Roman" w:cs="Times New Roman"/>
          <w:b/>
          <w:i w:val="0"/>
          <w:sz w:val="24"/>
          <w:szCs w:val="24"/>
          <w:rPrChange w:id="400" w:author="Claud Watari" w:date="2018-01-21T16:44:00Z">
            <w:rPr>
              <w:ins w:id="401" w:author="Claud Watari" w:date="2018-01-21T16:29:00Z"/>
              <w:rStyle w:val="Emphasis"/>
              <w:rFonts w:ascii="Times New Roman" w:eastAsiaTheme="minorHAnsi" w:hAnsi="Times New Roman" w:cs="Times New Roman"/>
              <w:b/>
              <w:bCs/>
              <w:i w:val="0"/>
              <w:sz w:val="24"/>
              <w:szCs w:val="24"/>
              <w:lang w:bidi="ar-SA"/>
            </w:rPr>
          </w:rPrChange>
        </w:rPr>
      </w:pPr>
      <w:bookmarkStart w:id="402" w:name="_Toc504313033"/>
      <w:bookmarkStart w:id="403" w:name="_Toc504317166"/>
      <w:ins w:id="404" w:author="Claud Watari" w:date="2018-01-21T16:29:00Z">
        <w:r w:rsidRPr="006F5866">
          <w:rPr>
            <w:rStyle w:val="Emphasis"/>
            <w:rFonts w:ascii="Times New Roman" w:hAnsi="Times New Roman" w:cs="Times New Roman"/>
            <w:b/>
            <w:i w:val="0"/>
            <w:sz w:val="24"/>
            <w:szCs w:val="24"/>
          </w:rPr>
          <w:t>Networking</w:t>
        </w:r>
        <w:bookmarkEnd w:id="402"/>
        <w:bookmarkEnd w:id="403"/>
      </w:ins>
    </w:p>
    <w:p w:rsidR="000620F3" w:rsidRPr="006F5866" w:rsidRDefault="000620F3" w:rsidP="000620F3">
      <w:pPr>
        <w:pStyle w:val="Heading2"/>
        <w:spacing w:line="360" w:lineRule="auto"/>
        <w:rPr>
          <w:ins w:id="405" w:author="Claud Watari" w:date="2018-01-21T16:29:00Z"/>
          <w:rStyle w:val="Emphasis"/>
          <w:rFonts w:ascii="Times New Roman" w:hAnsi="Times New Roman" w:cs="Times New Roman"/>
          <w:b/>
          <w:i w:val="0"/>
          <w:sz w:val="24"/>
          <w:szCs w:val="24"/>
        </w:rPr>
      </w:pPr>
      <w:bookmarkStart w:id="406" w:name="_Toc504313034"/>
      <w:bookmarkStart w:id="407" w:name="_Toc504317167"/>
      <w:ins w:id="408" w:author="Claud Watari" w:date="2018-01-21T16:29:00Z">
        <w:r w:rsidRPr="00F54901">
          <w:rPr>
            <w:rFonts w:ascii="Times New Roman" w:hAnsi="Times New Roman" w:cs="Times New Roman"/>
            <w:b w:val="0"/>
            <w:sz w:val="24"/>
            <w:szCs w:val="24"/>
            <w:rPrChange w:id="409" w:author="Claud Watari" w:date="2018-01-23T13:50:00Z">
              <w:rPr>
                <w:rStyle w:val="Emphasis"/>
                <w:rFonts w:ascii="Times New Roman" w:hAnsi="Times New Roman" w:cs="Times New Roman"/>
                <w:sz w:val="24"/>
                <w:szCs w:val="24"/>
              </w:rPr>
            </w:rPrChange>
          </w:rPr>
          <w:t xml:space="preserve">I applied my networking skills in router configuration, cable laying, </w:t>
        </w:r>
        <w:proofErr w:type="spellStart"/>
        <w:proofErr w:type="gramStart"/>
        <w:r w:rsidRPr="00F54901">
          <w:rPr>
            <w:rFonts w:ascii="Times New Roman" w:hAnsi="Times New Roman" w:cs="Times New Roman"/>
            <w:b w:val="0"/>
            <w:sz w:val="24"/>
            <w:szCs w:val="24"/>
            <w:rPrChange w:id="410" w:author="Claud Watari" w:date="2018-01-23T13:50:00Z">
              <w:rPr>
                <w:rStyle w:val="Emphasis"/>
                <w:rFonts w:ascii="Times New Roman" w:hAnsi="Times New Roman" w:cs="Times New Roman"/>
                <w:sz w:val="24"/>
                <w:szCs w:val="24"/>
              </w:rPr>
            </w:rPrChange>
          </w:rPr>
          <w:t>trunking</w:t>
        </w:r>
        <w:proofErr w:type="spellEnd"/>
        <w:proofErr w:type="gramEnd"/>
        <w:r w:rsidRPr="00F54901">
          <w:rPr>
            <w:rFonts w:ascii="Times New Roman" w:hAnsi="Times New Roman" w:cs="Times New Roman"/>
            <w:b w:val="0"/>
            <w:sz w:val="24"/>
            <w:szCs w:val="24"/>
            <w:rPrChange w:id="411" w:author="Claud Watari" w:date="2018-01-23T13:50:00Z">
              <w:rPr>
                <w:rStyle w:val="Emphasis"/>
                <w:rFonts w:ascii="Times New Roman" w:hAnsi="Times New Roman" w:cs="Times New Roman"/>
                <w:sz w:val="24"/>
                <w:szCs w:val="24"/>
              </w:rPr>
            </w:rPrChange>
          </w:rPr>
          <w:t xml:space="preserve"> and cable</w:t>
        </w:r>
        <w:r w:rsidRPr="006F5866">
          <w:rPr>
            <w:rStyle w:val="Emphasis"/>
            <w:rFonts w:ascii="Times New Roman" w:hAnsi="Times New Roman" w:cs="Times New Roman"/>
            <w:i w:val="0"/>
            <w:sz w:val="24"/>
            <w:szCs w:val="24"/>
          </w:rPr>
          <w:t xml:space="preserve"> termination within the Ministry</w:t>
        </w:r>
        <w:r w:rsidRPr="006F5866">
          <w:rPr>
            <w:rStyle w:val="Emphasis"/>
            <w:rFonts w:ascii="Times New Roman" w:hAnsi="Times New Roman" w:cs="Times New Roman"/>
            <w:sz w:val="24"/>
            <w:szCs w:val="24"/>
          </w:rPr>
          <w:t>.</w:t>
        </w:r>
        <w:bookmarkEnd w:id="406"/>
        <w:bookmarkEnd w:id="407"/>
      </w:ins>
    </w:p>
    <w:p w:rsidR="000620F3" w:rsidRPr="006F5866" w:rsidRDefault="000620F3" w:rsidP="000620F3">
      <w:pPr>
        <w:pStyle w:val="Heading2"/>
        <w:spacing w:line="360" w:lineRule="auto"/>
        <w:rPr>
          <w:ins w:id="412" w:author="Claud Watari" w:date="2018-01-21T16:29:00Z"/>
          <w:rStyle w:val="Emphasis"/>
          <w:rFonts w:ascii="Times New Roman" w:hAnsi="Times New Roman" w:cs="Times New Roman"/>
          <w:b/>
          <w:i w:val="0"/>
          <w:sz w:val="24"/>
          <w:szCs w:val="24"/>
        </w:rPr>
      </w:pPr>
      <w:bookmarkStart w:id="413" w:name="_Toc504317168"/>
      <w:ins w:id="414" w:author="Claud Watari" w:date="2018-01-21T16:29:00Z">
        <w:r w:rsidRPr="006F5866">
          <w:rPr>
            <w:rStyle w:val="Emphasis"/>
            <w:rFonts w:ascii="Times New Roman" w:hAnsi="Times New Roman" w:cs="Times New Roman"/>
            <w:b/>
            <w:i w:val="0"/>
            <w:sz w:val="24"/>
            <w:szCs w:val="24"/>
          </w:rPr>
          <w:t>Strategy for the utilization of contacts established during attachment.</w:t>
        </w:r>
        <w:bookmarkEnd w:id="413"/>
      </w:ins>
    </w:p>
    <w:p w:rsidR="000620F3" w:rsidRPr="00F54901" w:rsidRDefault="000620F3" w:rsidP="000620F3">
      <w:pPr>
        <w:pStyle w:val="ListParagraph"/>
        <w:spacing w:line="360" w:lineRule="auto"/>
        <w:ind w:left="0"/>
        <w:rPr>
          <w:ins w:id="415" w:author="Claud Watari" w:date="2018-01-21T16:29:00Z"/>
          <w:rStyle w:val="Emphasis"/>
          <w:rFonts w:ascii="Times New Roman" w:hAnsi="Times New Roman" w:cs="Times New Roman"/>
          <w:b w:val="0"/>
          <w:i w:val="0"/>
          <w:sz w:val="24"/>
          <w:szCs w:val="24"/>
          <w:rPrChange w:id="416" w:author="Claud Watari" w:date="2018-01-23T13:50:00Z">
            <w:rPr>
              <w:ins w:id="417" w:author="Claud Watari" w:date="2018-01-21T16:29:00Z"/>
              <w:rStyle w:val="Emphasis"/>
              <w:rFonts w:ascii="Times New Roman" w:eastAsiaTheme="majorEastAsia" w:hAnsi="Times New Roman" w:cs="Times New Roman"/>
              <w:b w:val="0"/>
              <w:bCs w:val="0"/>
              <w:i w:val="0"/>
              <w:sz w:val="24"/>
              <w:szCs w:val="24"/>
              <w:lang w:bidi="en-US"/>
            </w:rPr>
          </w:rPrChange>
        </w:rPr>
      </w:pPr>
      <w:ins w:id="418" w:author="Claud Watari" w:date="2018-01-21T16:29:00Z">
        <w:r w:rsidRPr="00F54901">
          <w:rPr>
            <w:rFonts w:ascii="Times New Roman" w:hAnsi="Times New Roman" w:cs="Times New Roman"/>
            <w:sz w:val="24"/>
            <w:szCs w:val="24"/>
            <w:rPrChange w:id="419" w:author="Claud Watari" w:date="2018-01-23T13:50:00Z">
              <w:rPr>
                <w:rStyle w:val="Emphasis"/>
                <w:rFonts w:ascii="Times New Roman" w:hAnsi="Times New Roman" w:cs="Times New Roman"/>
                <w:sz w:val="24"/>
                <w:szCs w:val="24"/>
              </w:rPr>
            </w:rPrChange>
          </w:rPr>
          <w:t>Industrial attachment gave me an opportunity to m</w:t>
        </w:r>
        <w:r w:rsidRPr="00F54901">
          <w:rPr>
            <w:rFonts w:ascii="Times New Roman" w:hAnsi="Times New Roman" w:cs="Times New Roman"/>
            <w:sz w:val="24"/>
            <w:szCs w:val="24"/>
            <w:rPrChange w:id="420" w:author="Claud Watari" w:date="2018-01-23T13:50:00Z">
              <w:rPr>
                <w:rStyle w:val="Emphasis"/>
                <w:rFonts w:ascii="Times New Roman" w:hAnsi="Times New Roman" w:cs="Times New Roman"/>
                <w:b w:val="0"/>
                <w:i w:val="0"/>
                <w:sz w:val="24"/>
                <w:szCs w:val="24"/>
              </w:rPr>
            </w:rPrChange>
          </w:rPr>
          <w:t>ake</w:t>
        </w:r>
        <w:r w:rsidRPr="006F5866">
          <w:rPr>
            <w:rStyle w:val="Emphasis"/>
            <w:rFonts w:ascii="Times New Roman" w:hAnsi="Times New Roman" w:cs="Times New Roman"/>
            <w:b w:val="0"/>
            <w:i w:val="0"/>
            <w:sz w:val="24"/>
            <w:szCs w:val="24"/>
          </w:rPr>
          <w:t xml:space="preserve"> contacts with people who have</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21" w:author="Claud Watari" w:date="2018-01-23T13:50:00Z">
              <w:rPr>
                <w:rStyle w:val="Emphasis"/>
                <w:rFonts w:ascii="Times New Roman" w:hAnsi="Times New Roman" w:cs="Times New Roman"/>
                <w:sz w:val="24"/>
                <w:szCs w:val="24"/>
              </w:rPr>
            </w:rPrChange>
          </w:rPr>
          <w:t>great experience and network in the ICT industry, not just at the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Ministry</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22" w:author="Claud Watari" w:date="2018-01-23T13:50:00Z">
              <w:rPr>
                <w:rStyle w:val="Emphasis"/>
                <w:rFonts w:ascii="Times New Roman" w:hAnsi="Times New Roman" w:cs="Times New Roman"/>
                <w:sz w:val="24"/>
                <w:szCs w:val="24"/>
              </w:rPr>
            </w:rPrChange>
          </w:rPr>
          <w:t xml:space="preserve">but outside as well. I therefore plan to maintain those relations for future networking. My supervisor saw a smart student in me and I therefore plan to use that to my advantage. </w:t>
        </w:r>
      </w:ins>
    </w:p>
    <w:p w:rsidR="000620F3" w:rsidRPr="006F5866" w:rsidRDefault="000620F3" w:rsidP="000620F3">
      <w:pPr>
        <w:pStyle w:val="ListParagraph"/>
        <w:spacing w:line="360" w:lineRule="auto"/>
        <w:ind w:left="0"/>
        <w:rPr>
          <w:ins w:id="423" w:author="Claud Watari" w:date="2018-01-21T16:29:00Z"/>
          <w:rStyle w:val="Emphasis"/>
          <w:rFonts w:ascii="Times New Roman" w:hAnsi="Times New Roman" w:cs="Times New Roman"/>
          <w:b w:val="0"/>
          <w:i w:val="0"/>
          <w:sz w:val="24"/>
          <w:szCs w:val="24"/>
        </w:rPr>
      </w:pPr>
      <w:ins w:id="424" w:author="Claud Watari" w:date="2018-01-21T16:29:00Z">
        <w:r w:rsidRPr="00F54901">
          <w:rPr>
            <w:rFonts w:ascii="Times New Roman" w:hAnsi="Times New Roman" w:cs="Times New Roman"/>
            <w:sz w:val="24"/>
            <w:szCs w:val="24"/>
            <w:rPrChange w:id="425" w:author="Claud Watari" w:date="2018-01-23T13:50:00Z">
              <w:rPr>
                <w:rStyle w:val="Emphasis"/>
                <w:rFonts w:ascii="Times New Roman" w:hAnsi="Times New Roman" w:cs="Times New Roman"/>
                <w:sz w:val="24"/>
                <w:szCs w:val="24"/>
              </w:rPr>
            </w:rPrChange>
          </w:rPr>
          <w:t xml:space="preserve">The people I </w:t>
        </w:r>
        <w:r w:rsidRPr="00F54901">
          <w:rPr>
            <w:rFonts w:ascii="Times New Roman" w:hAnsi="Times New Roman" w:cs="Times New Roman"/>
            <w:sz w:val="24"/>
            <w:szCs w:val="24"/>
            <w:rPrChange w:id="426" w:author="Claud Watari" w:date="2018-01-23T13:50:00Z">
              <w:rPr>
                <w:rStyle w:val="Emphasis"/>
                <w:rFonts w:ascii="Times New Roman" w:hAnsi="Times New Roman" w:cs="Times New Roman"/>
                <w:b w:val="0"/>
                <w:i w:val="0"/>
                <w:sz w:val="24"/>
                <w:szCs w:val="24"/>
              </w:rPr>
            </w:rPrChange>
          </w:rPr>
          <w:t>associated with</w:t>
        </w:r>
        <w:r w:rsidRPr="00F54901">
          <w:rPr>
            <w:rFonts w:ascii="Times New Roman" w:hAnsi="Times New Roman" w:cs="Times New Roman"/>
            <w:sz w:val="24"/>
            <w:szCs w:val="24"/>
            <w:rPrChange w:id="427" w:author="Claud Watari" w:date="2018-01-23T13:50:00Z">
              <w:rPr>
                <w:rStyle w:val="Emphasis"/>
                <w:rFonts w:ascii="Times New Roman" w:hAnsi="Times New Roman" w:cs="Times New Roman"/>
                <w:sz w:val="24"/>
                <w:szCs w:val="24"/>
              </w:rPr>
            </w:rPrChange>
          </w:rPr>
          <w:t>, including fellow attaches and</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ministry</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28" w:author="Claud Watari" w:date="2018-01-23T13:50:00Z">
              <w:rPr>
                <w:rStyle w:val="Emphasis"/>
                <w:rFonts w:ascii="Times New Roman" w:hAnsi="Times New Roman" w:cs="Times New Roman"/>
                <w:sz w:val="24"/>
                <w:szCs w:val="24"/>
              </w:rPr>
            </w:rPrChange>
          </w:rPr>
          <w:t>employees are also instrumental in creating a network. On completing school, I intend to approach them for information on job opportunities. We could also partner with some of them in business ventures and much more.</w:t>
        </w:r>
      </w:ins>
    </w:p>
    <w:p w:rsidR="000620F3" w:rsidRPr="006F5866" w:rsidRDefault="000620F3" w:rsidP="000620F3">
      <w:pPr>
        <w:pStyle w:val="ListParagraph"/>
        <w:spacing w:line="360" w:lineRule="auto"/>
        <w:ind w:left="0"/>
        <w:rPr>
          <w:ins w:id="429" w:author="Claud Watari" w:date="2018-01-21T16:29:00Z"/>
          <w:rStyle w:val="Emphasis"/>
          <w:rFonts w:ascii="Times New Roman" w:hAnsi="Times New Roman" w:cs="Times New Roman"/>
          <w:b w:val="0"/>
          <w:i w:val="0"/>
          <w:sz w:val="24"/>
          <w:szCs w:val="24"/>
        </w:rPr>
      </w:pPr>
      <w:ins w:id="430" w:author="Claud Watari" w:date="2018-01-21T16:29:00Z">
        <w:r w:rsidRPr="00F54901">
          <w:rPr>
            <w:rFonts w:ascii="Times New Roman" w:hAnsi="Times New Roman" w:cs="Times New Roman"/>
            <w:sz w:val="24"/>
            <w:szCs w:val="24"/>
            <w:rPrChange w:id="431" w:author="Claud Watari" w:date="2018-01-23T13:50:00Z">
              <w:rPr>
                <w:rStyle w:val="Emphasis"/>
                <w:rFonts w:ascii="Times New Roman" w:hAnsi="Times New Roman" w:cs="Times New Roman"/>
                <w:sz w:val="24"/>
                <w:szCs w:val="24"/>
              </w:rPr>
            </w:rPrChange>
          </w:rPr>
          <w:t>The contacts are therefore a vital part in the making of my future, especially</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after</w:t>
        </w:r>
        <w:r w:rsidRPr="00F54901">
          <w:rPr>
            <w:rFonts w:ascii="Times New Roman" w:hAnsi="Times New Roman" w:cs="Times New Roman"/>
            <w:sz w:val="24"/>
            <w:szCs w:val="24"/>
            <w:rPrChange w:id="432" w:author="Claud Watari" w:date="2018-01-23T13:50:00Z">
              <w:rPr>
                <w:rStyle w:val="Emphasis"/>
                <w:rFonts w:ascii="Times New Roman" w:hAnsi="Times New Roman" w:cs="Times New Roman"/>
                <w:sz w:val="24"/>
                <w:szCs w:val="24"/>
              </w:rPr>
            </w:rPrChange>
          </w:rPr>
          <w:t xml:space="preserve"> completing school. I therefore intend to maintain these relations as they could come in handy at some point in life.</w:t>
        </w:r>
      </w:ins>
    </w:p>
    <w:p w:rsidR="000620F3" w:rsidRPr="00527CBD" w:rsidRDefault="000620F3" w:rsidP="000620F3">
      <w:pPr>
        <w:pStyle w:val="ListParagraph"/>
        <w:spacing w:line="360" w:lineRule="auto"/>
        <w:ind w:left="1800"/>
        <w:rPr>
          <w:ins w:id="433" w:author="Claud Watari" w:date="2018-01-21T16:29:00Z"/>
          <w:rStyle w:val="Emphasis"/>
          <w:rFonts w:ascii="Times New Roman" w:hAnsi="Times New Roman" w:cs="Times New Roman"/>
          <w:b w:val="0"/>
          <w:i w:val="0"/>
          <w:sz w:val="24"/>
          <w:szCs w:val="24"/>
        </w:rPr>
      </w:pPr>
    </w:p>
    <w:p w:rsidR="000620F3" w:rsidRPr="009A6084" w:rsidRDefault="000620F3" w:rsidP="000620F3">
      <w:pPr>
        <w:pStyle w:val="Heading1"/>
        <w:spacing w:line="360" w:lineRule="auto"/>
        <w:rPr>
          <w:ins w:id="434" w:author="Claud Watari" w:date="2018-01-21T16:29:00Z"/>
          <w:rFonts w:ascii="Times New Roman" w:hAnsi="Times New Roman" w:cs="Times New Roman"/>
          <w:sz w:val="24"/>
          <w:szCs w:val="24"/>
          <w:rPrChange w:id="435" w:author="Claud Watari" w:date="2018-01-21T16:40:00Z">
            <w:rPr>
              <w:ins w:id="436" w:author="Claud Watari" w:date="2018-01-21T16:29:00Z"/>
            </w:rPr>
          </w:rPrChange>
        </w:rPr>
      </w:pPr>
      <w:bookmarkStart w:id="437" w:name="_Toc504317169"/>
      <w:ins w:id="438" w:author="Claud Watari" w:date="2018-01-21T16:29:00Z">
        <w:r w:rsidRPr="009A6084">
          <w:rPr>
            <w:rFonts w:ascii="Times New Roman" w:hAnsi="Times New Roman" w:cs="Times New Roman"/>
            <w:sz w:val="24"/>
            <w:szCs w:val="24"/>
            <w:rPrChange w:id="439" w:author="Claud Watari" w:date="2018-01-21T16:40:00Z">
              <w:rPr/>
            </w:rPrChange>
          </w:rPr>
          <w:t>CHAPTER TWO</w:t>
        </w:r>
        <w:bookmarkEnd w:id="437"/>
      </w:ins>
    </w:p>
    <w:p w:rsidR="000620F3" w:rsidRPr="00F54901" w:rsidRDefault="000620F3" w:rsidP="000620F3">
      <w:pPr>
        <w:pStyle w:val="Heading2"/>
        <w:rPr>
          <w:ins w:id="440" w:author="Claud Watari" w:date="2018-01-21T16:29:00Z"/>
          <w:rStyle w:val="Emphasis"/>
          <w:rFonts w:ascii="Times New Roman" w:hAnsi="Times New Roman" w:cs="Times New Roman"/>
          <w:b/>
          <w:bCs/>
          <w:i w:val="0"/>
          <w:iCs w:val="0"/>
          <w:sz w:val="24"/>
          <w:szCs w:val="24"/>
          <w:rPrChange w:id="441" w:author="Claud Watari" w:date="2018-01-23T13:50:00Z">
            <w:rPr>
              <w:ins w:id="442" w:author="Claud Watari" w:date="2018-01-21T16:29:00Z"/>
              <w:rStyle w:val="Emphasis"/>
              <w:b/>
              <w:bCs/>
              <w:i w:val="0"/>
              <w:iCs w:val="0"/>
              <w:sz w:val="28"/>
              <w:szCs w:val="28"/>
            </w:rPr>
          </w:rPrChange>
        </w:rPr>
      </w:pPr>
      <w:bookmarkStart w:id="443" w:name="_Toc491784822"/>
      <w:ins w:id="444" w:author="Claud Watari" w:date="2018-01-21T16:29:00Z">
        <w:r w:rsidRPr="006F5866">
          <w:rPr>
            <w:rStyle w:val="Emphasis"/>
            <w:rFonts w:ascii="Times New Roman" w:hAnsi="Times New Roman" w:cs="Times New Roman"/>
            <w:b/>
            <w:i w:val="0"/>
            <w:color w:val="5B9BD5" w:themeColor="accent1"/>
            <w:sz w:val="24"/>
            <w:szCs w:val="24"/>
          </w:rPr>
          <w:t xml:space="preserve"> </w:t>
        </w:r>
        <w:bookmarkStart w:id="445" w:name="_Toc504317170"/>
        <w:r w:rsidRPr="00F54901">
          <w:rPr>
            <w:rStyle w:val="Emphasis"/>
            <w:rFonts w:ascii="Times New Roman" w:hAnsi="Times New Roman" w:cs="Times New Roman"/>
            <w:b/>
            <w:i w:val="0"/>
            <w:sz w:val="24"/>
            <w:szCs w:val="24"/>
            <w:rPrChange w:id="446" w:author="Claud Watari" w:date="2018-01-23T13:50:00Z">
              <w:rPr>
                <w:rStyle w:val="Emphasis"/>
              </w:rPr>
            </w:rPrChange>
          </w:rPr>
          <w:t>Analysis, observation and critique</w:t>
        </w:r>
        <w:bookmarkEnd w:id="443"/>
        <w:bookmarkEnd w:id="445"/>
      </w:ins>
    </w:p>
    <w:p w:rsidR="000620F3" w:rsidRPr="00F54901" w:rsidRDefault="000620F3">
      <w:pPr>
        <w:pStyle w:val="ListParagraph"/>
        <w:spacing w:line="360" w:lineRule="auto"/>
        <w:ind w:left="0"/>
        <w:rPr>
          <w:ins w:id="447" w:author="Claud Watari" w:date="2018-01-21T16:29:00Z"/>
          <w:rStyle w:val="Emphasis"/>
          <w:rFonts w:ascii="Times New Roman" w:hAnsi="Times New Roman" w:cs="Times New Roman"/>
          <w:b w:val="0"/>
          <w:i w:val="0"/>
          <w:sz w:val="24"/>
          <w:szCs w:val="24"/>
          <w:rPrChange w:id="448" w:author="Claud Watari" w:date="2018-01-23T13:50:00Z">
            <w:rPr>
              <w:ins w:id="449" w:author="Claud Watari" w:date="2018-01-21T16:29:00Z"/>
              <w:rStyle w:val="Emphasis"/>
              <w:rFonts w:ascii="Times New Roman" w:eastAsiaTheme="majorEastAsia" w:hAnsi="Times New Roman" w:cs="Times New Roman"/>
              <w:b w:val="0"/>
              <w:bCs w:val="0"/>
              <w:i w:val="0"/>
              <w:sz w:val="24"/>
              <w:szCs w:val="24"/>
              <w:lang w:bidi="en-US"/>
            </w:rPr>
          </w:rPrChange>
        </w:rPr>
        <w:pPrChange w:id="450" w:author="Claud Watari" w:date="2018-01-23T13:10:00Z">
          <w:pPr>
            <w:pStyle w:val="ListParagraph"/>
            <w:spacing w:line="360" w:lineRule="auto"/>
            <w:ind w:left="1800"/>
          </w:pPr>
        </w:pPrChange>
      </w:pPr>
      <w:ins w:id="451" w:author="Claud Watari" w:date="2018-01-21T16:29:00Z">
        <w:r w:rsidRPr="00F54901">
          <w:rPr>
            <w:rFonts w:ascii="Times New Roman" w:hAnsi="Times New Roman" w:cs="Times New Roman"/>
            <w:sz w:val="24"/>
            <w:szCs w:val="24"/>
            <w:rPrChange w:id="452" w:author="Claud Watari" w:date="2018-01-23T13:50:00Z">
              <w:rPr>
                <w:rStyle w:val="Emphasis"/>
                <w:rFonts w:ascii="Times New Roman" w:hAnsi="Times New Roman" w:cs="Times New Roman"/>
                <w:sz w:val="24"/>
                <w:szCs w:val="24"/>
              </w:rPr>
            </w:rPrChange>
          </w:rPr>
          <w:t>Industrial attachment at the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Ministry of Health</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3" w:author="Claud Watari" w:date="2018-01-23T13:50:00Z">
              <w:rPr>
                <w:rStyle w:val="Emphasis"/>
                <w:rFonts w:ascii="Times New Roman" w:hAnsi="Times New Roman" w:cs="Times New Roman"/>
                <w:sz w:val="24"/>
                <w:szCs w:val="24"/>
              </w:rPr>
            </w:rPrChange>
          </w:rPr>
          <w:t xml:space="preserve">was a great learning experience; it gave me the opportunity to learn new technologies and standards away from the classroom knowledge. I acquired general skills relating to the ICT industry and most of which matter. Those skills were so useful and applicable in the industry, they equipped me with a working knowledge. </w:t>
        </w:r>
      </w:ins>
    </w:p>
    <w:p w:rsidR="000620F3" w:rsidRPr="006F5866" w:rsidRDefault="000620F3" w:rsidP="000620F3">
      <w:pPr>
        <w:pStyle w:val="ListParagraph"/>
        <w:spacing w:line="360" w:lineRule="auto"/>
        <w:ind w:left="0"/>
        <w:rPr>
          <w:ins w:id="454" w:author="Claud Watari" w:date="2018-01-21T16:29:00Z"/>
          <w:rStyle w:val="Emphasis"/>
          <w:rFonts w:ascii="Times New Roman" w:hAnsi="Times New Roman" w:cs="Times New Roman"/>
          <w:b w:val="0"/>
          <w:i w:val="0"/>
          <w:sz w:val="24"/>
          <w:szCs w:val="24"/>
        </w:rPr>
      </w:pPr>
      <w:ins w:id="455" w:author="Claud Watari" w:date="2018-01-21T16:29:00Z">
        <w:r w:rsidRPr="006F5866">
          <w:rPr>
            <w:rStyle w:val="Emphasis"/>
            <w:rFonts w:ascii="Times New Roman" w:hAnsi="Times New Roman" w:cs="Times New Roman"/>
            <w:b w:val="0"/>
            <w:i w:val="0"/>
            <w:sz w:val="24"/>
            <w:szCs w:val="24"/>
          </w:rPr>
          <w:t>Apart</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6" w:author="Claud Watari" w:date="2018-01-23T13:50:00Z">
              <w:rPr>
                <w:rStyle w:val="Emphasis"/>
                <w:rFonts w:ascii="Times New Roman" w:hAnsi="Times New Roman" w:cs="Times New Roman"/>
                <w:sz w:val="24"/>
                <w:szCs w:val="24"/>
              </w:rPr>
            </w:rPrChange>
          </w:rPr>
          <w:t>from the specific knowledge gained, the experience also enabled to learn from people, make contacts with them and</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learn on the job also</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7" w:author="Claud Watari" w:date="2018-01-23T13:50:00Z">
              <w:rPr>
                <w:rStyle w:val="Emphasis"/>
                <w:rFonts w:ascii="Times New Roman" w:hAnsi="Times New Roman" w:cs="Times New Roman"/>
                <w:sz w:val="24"/>
                <w:szCs w:val="24"/>
              </w:rPr>
            </w:rPrChange>
          </w:rPr>
          <w:t>It taught</w:t>
        </w:r>
        <w:r w:rsidRPr="006F5866">
          <w:rPr>
            <w:rStyle w:val="Emphasis"/>
            <w:rFonts w:ascii="Times New Roman" w:hAnsi="Times New Roman" w:cs="Times New Roman"/>
            <w:b w:val="0"/>
            <w:i w:val="0"/>
            <w:sz w:val="24"/>
            <w:szCs w:val="24"/>
          </w:rPr>
          <w:t xml:space="preserve"> me</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8" w:author="Claud Watari" w:date="2018-01-23T13:50:00Z">
              <w:rPr>
                <w:rStyle w:val="Emphasis"/>
                <w:rFonts w:ascii="Times New Roman" w:hAnsi="Times New Roman" w:cs="Times New Roman"/>
                <w:sz w:val="24"/>
                <w:szCs w:val="24"/>
              </w:rPr>
            </w:rPrChange>
          </w:rPr>
          <w:t>to cope with the pressure of a working environment and</w:t>
        </w:r>
        <w:r w:rsidRPr="006F5866">
          <w:rPr>
            <w:rStyle w:val="Emphasis"/>
            <w:rFonts w:ascii="Times New Roman" w:hAnsi="Times New Roman" w:cs="Times New Roman"/>
            <w:b w:val="0"/>
            <w:i w:val="0"/>
            <w:sz w:val="24"/>
            <w:szCs w:val="24"/>
          </w:rPr>
          <w:t xml:space="preserve"> how to handle people. It was</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9" w:author="Claud Watari" w:date="2018-01-23T13:50:00Z">
              <w:rPr>
                <w:rStyle w:val="Emphasis"/>
                <w:rFonts w:ascii="Times New Roman" w:hAnsi="Times New Roman" w:cs="Times New Roman"/>
                <w:sz w:val="24"/>
                <w:szCs w:val="24"/>
              </w:rPr>
            </w:rPrChange>
          </w:rPr>
          <w:t>fulfilling to learning the hands-on skills required</w:t>
        </w:r>
        <w:r w:rsidRPr="00F54901">
          <w:rPr>
            <w:rFonts w:ascii="Times New Roman" w:hAnsi="Times New Roman" w:cs="Times New Roman"/>
            <w:sz w:val="24"/>
            <w:szCs w:val="24"/>
            <w:rPrChange w:id="460" w:author="Claud Watari" w:date="2018-01-23T13:50:00Z">
              <w:rPr>
                <w:rStyle w:val="Emphasis"/>
                <w:rFonts w:ascii="Times New Roman" w:hAnsi="Times New Roman" w:cs="Times New Roman"/>
                <w:b w:val="0"/>
                <w:i w:val="0"/>
                <w:sz w:val="24"/>
                <w:szCs w:val="24"/>
              </w:rPr>
            </w:rPrChange>
          </w:rPr>
          <w:t xml:space="preserve"> </w:t>
        </w:r>
        <w:r w:rsidRPr="006F5866">
          <w:rPr>
            <w:rStyle w:val="Emphasis"/>
            <w:rFonts w:ascii="Times New Roman" w:hAnsi="Times New Roman" w:cs="Times New Roman"/>
            <w:b w:val="0"/>
            <w:i w:val="0"/>
            <w:sz w:val="24"/>
            <w:szCs w:val="24"/>
          </w:rPr>
          <w:t>to develop a working knowledge.</w:t>
        </w:r>
        <w:r w:rsidRPr="00F54901">
          <w:rPr>
            <w:rFonts w:ascii="Times New Roman" w:hAnsi="Times New Roman" w:cs="Times New Roman"/>
            <w:sz w:val="24"/>
            <w:szCs w:val="24"/>
            <w:rPrChange w:id="461" w:author="Claud Watari" w:date="2018-01-23T13:50:00Z">
              <w:rPr>
                <w:rStyle w:val="Emphasis"/>
                <w:rFonts w:ascii="Times New Roman" w:hAnsi="Times New Roman" w:cs="Times New Roman"/>
                <w:b w:val="0"/>
                <w:i w:val="0"/>
                <w:sz w:val="24"/>
                <w:szCs w:val="24"/>
              </w:rPr>
            </w:rPrChange>
          </w:rPr>
          <w:t xml:space="preserve"> It was so fulfilling attending workshops and </w:t>
        </w:r>
        <w:r w:rsidRPr="00F54901">
          <w:rPr>
            <w:rFonts w:ascii="Times New Roman" w:hAnsi="Times New Roman" w:cs="Times New Roman"/>
            <w:sz w:val="24"/>
            <w:szCs w:val="24"/>
            <w:rPrChange w:id="462" w:author="Claud Watari" w:date="2018-01-23T13:50:00Z">
              <w:rPr>
                <w:rStyle w:val="Emphasis"/>
                <w:rFonts w:ascii="Times New Roman" w:hAnsi="Times New Roman" w:cs="Times New Roman"/>
                <w:sz w:val="24"/>
                <w:szCs w:val="24"/>
              </w:rPr>
            </w:rPrChange>
          </w:rPr>
          <w:t xml:space="preserve">conferences with </w:t>
        </w:r>
        <w:r w:rsidRPr="006F5866">
          <w:rPr>
            <w:rStyle w:val="Emphasis"/>
            <w:rFonts w:ascii="Times New Roman" w:hAnsi="Times New Roman" w:cs="Times New Roman"/>
            <w:b w:val="0"/>
            <w:i w:val="0"/>
            <w:sz w:val="24"/>
            <w:szCs w:val="24"/>
          </w:rPr>
          <w:t>other</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63" w:author="Claud Watari" w:date="2018-01-23T13:50:00Z">
              <w:rPr>
                <w:rStyle w:val="Emphasis"/>
                <w:rFonts w:ascii="Times New Roman" w:hAnsi="Times New Roman" w:cs="Times New Roman"/>
                <w:sz w:val="24"/>
                <w:szCs w:val="24"/>
              </w:rPr>
            </w:rPrChange>
          </w:rPr>
          <w:t>officials. Today, I can comfortably attend an ICT job interview of any kind, because of the working knowledge I have right now.</w:t>
        </w:r>
      </w:ins>
    </w:p>
    <w:p w:rsidR="000620F3" w:rsidRPr="006F5866" w:rsidRDefault="000620F3" w:rsidP="000620F3">
      <w:pPr>
        <w:pStyle w:val="ListParagraph"/>
        <w:spacing w:line="360" w:lineRule="auto"/>
        <w:ind w:left="0"/>
        <w:rPr>
          <w:ins w:id="464" w:author="Claud Watari" w:date="2018-01-21T16:29:00Z"/>
          <w:rStyle w:val="Emphasis"/>
          <w:rFonts w:ascii="Times New Roman" w:hAnsi="Times New Roman" w:cs="Times New Roman"/>
          <w:b w:val="0"/>
          <w:i w:val="0"/>
          <w:sz w:val="24"/>
          <w:szCs w:val="24"/>
        </w:rPr>
      </w:pPr>
      <w:ins w:id="465" w:author="Claud Watari" w:date="2018-01-21T16:29:00Z">
        <w:r w:rsidRPr="006F5866">
          <w:rPr>
            <w:rStyle w:val="Emphasis"/>
            <w:rFonts w:ascii="Times New Roman" w:hAnsi="Times New Roman" w:cs="Times New Roman"/>
            <w:b w:val="0"/>
            <w:i w:val="0"/>
            <w:sz w:val="24"/>
            <w:szCs w:val="24"/>
          </w:rPr>
          <w:t xml:space="preserve">However, there </w:t>
        </w:r>
        <w:r w:rsidRPr="00F54901">
          <w:rPr>
            <w:rFonts w:ascii="Times New Roman" w:hAnsi="Times New Roman" w:cs="Times New Roman"/>
            <w:sz w:val="24"/>
            <w:szCs w:val="24"/>
            <w:rPrChange w:id="466" w:author="Claud Watari" w:date="2018-01-23T13:50:00Z">
              <w:rPr>
                <w:rStyle w:val="Emphasis"/>
                <w:rFonts w:ascii="Times New Roman" w:hAnsi="Times New Roman" w:cs="Times New Roman"/>
                <w:b w:val="0"/>
                <w:i w:val="0"/>
                <w:sz w:val="24"/>
                <w:szCs w:val="24"/>
              </w:rPr>
            </w:rPrChange>
          </w:rPr>
          <w:t>were</w:t>
        </w:r>
        <w:r w:rsidRPr="00F54901">
          <w:rPr>
            <w:rFonts w:ascii="Times New Roman" w:hAnsi="Times New Roman" w:cs="Times New Roman"/>
            <w:sz w:val="24"/>
            <w:szCs w:val="24"/>
            <w:rPrChange w:id="467" w:author="Claud Watari" w:date="2018-01-23T13:50:00Z">
              <w:rPr>
                <w:rStyle w:val="Emphasis"/>
                <w:rFonts w:ascii="Times New Roman" w:hAnsi="Times New Roman" w:cs="Times New Roman"/>
                <w:sz w:val="24"/>
                <w:szCs w:val="24"/>
              </w:rPr>
            </w:rPrChange>
          </w:rPr>
          <w:t xml:space="preserve"> a few drawbacks here and there, but </w:t>
        </w:r>
        <w:r w:rsidRPr="00F54901">
          <w:rPr>
            <w:rFonts w:ascii="Times New Roman" w:hAnsi="Times New Roman" w:cs="Times New Roman"/>
            <w:sz w:val="24"/>
            <w:szCs w:val="24"/>
            <w:rPrChange w:id="468" w:author="Claud Watari" w:date="2018-01-23T13:50:00Z">
              <w:rPr>
                <w:rStyle w:val="Emphasis"/>
                <w:rFonts w:ascii="Times New Roman" w:hAnsi="Times New Roman" w:cs="Times New Roman"/>
                <w:b w:val="0"/>
                <w:i w:val="0"/>
                <w:sz w:val="24"/>
                <w:szCs w:val="24"/>
              </w:rPr>
            </w:rPrChange>
          </w:rPr>
          <w:t xml:space="preserve">which </w:t>
        </w:r>
        <w:r w:rsidRPr="00F54901">
          <w:rPr>
            <w:rFonts w:ascii="Times New Roman" w:hAnsi="Times New Roman" w:cs="Times New Roman"/>
            <w:sz w:val="24"/>
            <w:szCs w:val="24"/>
            <w:rPrChange w:id="469" w:author="Claud Watari" w:date="2018-01-23T13:50:00Z">
              <w:rPr>
                <w:rStyle w:val="Emphasis"/>
                <w:rFonts w:ascii="Times New Roman" w:hAnsi="Times New Roman" w:cs="Times New Roman"/>
                <w:sz w:val="24"/>
                <w:szCs w:val="24"/>
              </w:rPr>
            </w:rPrChange>
          </w:rPr>
          <w:t>did not prevent the department from discharging its duties</w:t>
        </w:r>
        <w:r w:rsidRPr="00F54901">
          <w:rPr>
            <w:rFonts w:ascii="Times New Roman" w:hAnsi="Times New Roman" w:cs="Times New Roman"/>
            <w:sz w:val="24"/>
            <w:szCs w:val="24"/>
            <w:rPrChange w:id="470" w:author="Claud Watari" w:date="2018-01-23T13:50:00Z">
              <w:rPr>
                <w:rStyle w:val="Emphasis"/>
                <w:rFonts w:ascii="Times New Roman" w:hAnsi="Times New Roman" w:cs="Times New Roman"/>
                <w:b w:val="0"/>
                <w:i w:val="0"/>
                <w:sz w:val="24"/>
                <w:szCs w:val="24"/>
              </w:rPr>
            </w:rPrChange>
          </w:rPr>
          <w:t xml:space="preserve">. </w:t>
        </w:r>
        <w:r w:rsidRPr="00F54901">
          <w:rPr>
            <w:rFonts w:ascii="Times New Roman" w:hAnsi="Times New Roman" w:cs="Times New Roman"/>
            <w:sz w:val="24"/>
            <w:szCs w:val="24"/>
            <w:rPrChange w:id="471" w:author="Claud Watari" w:date="2018-01-23T13:50:00Z">
              <w:rPr>
                <w:rStyle w:val="Emphasis"/>
                <w:rFonts w:ascii="Times New Roman" w:hAnsi="Times New Roman" w:cs="Times New Roman"/>
                <w:sz w:val="24"/>
                <w:szCs w:val="24"/>
              </w:rPr>
            </w:rPrChange>
          </w:rPr>
          <w:t>There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is a persisting issue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at the Ministry, which involves procurement of computers, since most of them are old, and have been in use for several years</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72" w:author="Claud Watari" w:date="2018-01-23T13:50:00Z">
              <w:rPr>
                <w:rStyle w:val="Emphasis"/>
                <w:rFonts w:ascii="Times New Roman" w:hAnsi="Times New Roman" w:cs="Times New Roman"/>
                <w:sz w:val="24"/>
                <w:szCs w:val="24"/>
              </w:rPr>
            </w:rPrChange>
          </w:rPr>
          <w:t>The</w:t>
        </w:r>
      </w:ins>
      <w:ins w:id="473" w:author="Claud Watari" w:date="2018-01-21T16:30:00Z">
        <w:r w:rsidRPr="00F54901">
          <w:rPr>
            <w:rFonts w:ascii="Times New Roman" w:hAnsi="Times New Roman" w:cs="Times New Roman"/>
            <w:sz w:val="24"/>
            <w:szCs w:val="24"/>
            <w:rPrChange w:id="474" w:author="Claud Watari" w:date="2018-01-23T13:50:00Z">
              <w:rPr>
                <w:rStyle w:val="Emphasis"/>
                <w:rFonts w:ascii="Times New Roman" w:hAnsi="Times New Roman" w:cs="Times New Roman"/>
                <w:sz w:val="24"/>
                <w:szCs w:val="24"/>
              </w:rPr>
            </w:rPrChange>
          </w:rPr>
          <w:t xml:space="preserve"> ministry should look into said issue and find solutions, to avoid situations where other offices are inconven</w:t>
        </w:r>
      </w:ins>
      <w:ins w:id="475" w:author="Claud Watari" w:date="2018-01-21T16:31:00Z">
        <w:r w:rsidRPr="00F54901">
          <w:rPr>
            <w:rFonts w:ascii="Times New Roman" w:hAnsi="Times New Roman" w:cs="Times New Roman"/>
            <w:sz w:val="24"/>
            <w:szCs w:val="24"/>
            <w:rPrChange w:id="476" w:author="Claud Watari" w:date="2018-01-23T13:50:00Z">
              <w:rPr>
                <w:rStyle w:val="Emphasis"/>
                <w:rFonts w:ascii="Times New Roman" w:hAnsi="Times New Roman" w:cs="Times New Roman"/>
                <w:sz w:val="24"/>
                <w:szCs w:val="24"/>
              </w:rPr>
            </w:rPrChange>
          </w:rPr>
          <w:t>i</w:t>
        </w:r>
      </w:ins>
      <w:ins w:id="477" w:author="Claud Watari" w:date="2018-01-21T16:30:00Z">
        <w:r w:rsidRPr="00F54901">
          <w:rPr>
            <w:rFonts w:ascii="Times New Roman" w:hAnsi="Times New Roman" w:cs="Times New Roman"/>
            <w:sz w:val="24"/>
            <w:szCs w:val="24"/>
            <w:rPrChange w:id="478" w:author="Claud Watari" w:date="2018-01-23T13:50:00Z">
              <w:rPr>
                <w:rStyle w:val="Emphasis"/>
                <w:rFonts w:ascii="Times New Roman" w:hAnsi="Times New Roman" w:cs="Times New Roman"/>
                <w:sz w:val="24"/>
                <w:szCs w:val="24"/>
              </w:rPr>
            </w:rPrChange>
          </w:rPr>
          <w:t>enced</w:t>
        </w:r>
      </w:ins>
      <w:ins w:id="479" w:author="Claud Watari" w:date="2018-01-21T16:31:00Z">
        <w:r w:rsidRPr="00F54901">
          <w:rPr>
            <w:rFonts w:ascii="Times New Roman" w:hAnsi="Times New Roman" w:cs="Times New Roman"/>
            <w:sz w:val="24"/>
            <w:szCs w:val="24"/>
            <w:rPrChange w:id="480" w:author="Claud Watari" w:date="2018-01-23T13:50:00Z">
              <w:rPr>
                <w:rStyle w:val="Emphasis"/>
                <w:rFonts w:ascii="Times New Roman" w:hAnsi="Times New Roman" w:cs="Times New Roman"/>
                <w:sz w:val="24"/>
                <w:szCs w:val="24"/>
              </w:rPr>
            </w:rPrChange>
          </w:rPr>
          <w:t xml:space="preserve"> or look at the ICT personnel as incompetent.</w:t>
        </w:r>
      </w:ins>
    </w:p>
    <w:p w:rsidR="000620F3" w:rsidRPr="00527CBD" w:rsidRDefault="000620F3" w:rsidP="000620F3">
      <w:pPr>
        <w:pStyle w:val="ListParagraph"/>
        <w:spacing w:line="360" w:lineRule="auto"/>
        <w:ind w:left="1440"/>
        <w:rPr>
          <w:ins w:id="481" w:author="Claud Watari" w:date="2018-01-21T16:29:00Z"/>
          <w:rFonts w:ascii="Times New Roman" w:hAnsi="Times New Roman" w:cs="Times New Roman"/>
          <w:color w:val="2E74B5" w:themeColor="accent1" w:themeShade="BF"/>
          <w:sz w:val="24"/>
          <w:szCs w:val="24"/>
        </w:rPr>
      </w:pPr>
    </w:p>
    <w:p w:rsidR="000620F3" w:rsidRPr="00527CBD" w:rsidRDefault="000620F3" w:rsidP="000620F3">
      <w:pPr>
        <w:pStyle w:val="ListParagraph"/>
        <w:spacing w:line="360" w:lineRule="auto"/>
        <w:ind w:left="360"/>
        <w:rPr>
          <w:ins w:id="482" w:author="Claud Watari" w:date="2018-01-21T16:29:00Z"/>
          <w:rFonts w:ascii="Times New Roman" w:hAnsi="Times New Roman" w:cs="Times New Roman"/>
          <w:sz w:val="24"/>
          <w:szCs w:val="24"/>
        </w:rPr>
      </w:pPr>
    </w:p>
    <w:p w:rsidR="000620F3" w:rsidRPr="00527CBD" w:rsidRDefault="000620F3" w:rsidP="000620F3">
      <w:pPr>
        <w:pStyle w:val="ListParagraph"/>
        <w:spacing w:line="360" w:lineRule="auto"/>
        <w:ind w:left="360"/>
        <w:rPr>
          <w:ins w:id="483" w:author="Claud Watari" w:date="2018-01-21T16:29:00Z"/>
          <w:rFonts w:ascii="Times New Roman" w:hAnsi="Times New Roman" w:cs="Times New Roman"/>
          <w:sz w:val="24"/>
          <w:szCs w:val="24"/>
        </w:rPr>
      </w:pPr>
    </w:p>
    <w:p w:rsidR="000620F3" w:rsidRDefault="000620F3" w:rsidP="000620F3">
      <w:pPr>
        <w:spacing w:line="360" w:lineRule="auto"/>
        <w:rPr>
          <w:ins w:id="484" w:author="Claud Watari" w:date="2018-01-21T16:29:00Z"/>
          <w:rFonts w:ascii="Times New Roman" w:hAnsi="Times New Roman" w:cs="Times New Roman"/>
          <w:sz w:val="24"/>
          <w:szCs w:val="24"/>
        </w:rPr>
      </w:pPr>
    </w:p>
    <w:p w:rsidR="000620F3" w:rsidRPr="009A6084" w:rsidRDefault="000620F3" w:rsidP="000620F3">
      <w:pPr>
        <w:pStyle w:val="Heading1"/>
        <w:spacing w:line="360" w:lineRule="auto"/>
        <w:rPr>
          <w:ins w:id="485" w:author="Claud Watari" w:date="2018-01-21T16:29:00Z"/>
          <w:rFonts w:ascii="Times New Roman" w:hAnsi="Times New Roman" w:cs="Times New Roman"/>
          <w:sz w:val="24"/>
          <w:szCs w:val="24"/>
          <w:rPrChange w:id="486" w:author="Claud Watari" w:date="2018-01-21T16:34:00Z">
            <w:rPr>
              <w:ins w:id="487" w:author="Claud Watari" w:date="2018-01-21T16:29:00Z"/>
            </w:rPr>
          </w:rPrChange>
        </w:rPr>
      </w:pPr>
      <w:bookmarkStart w:id="488" w:name="_Toc504317171"/>
      <w:ins w:id="489" w:author="Claud Watari" w:date="2018-01-21T16:29:00Z">
        <w:r w:rsidRPr="009A6084">
          <w:rPr>
            <w:rFonts w:ascii="Times New Roman" w:hAnsi="Times New Roman" w:cs="Times New Roman"/>
            <w:sz w:val="24"/>
            <w:szCs w:val="24"/>
            <w:rPrChange w:id="490" w:author="Claud Watari" w:date="2018-01-21T16:34:00Z">
              <w:rPr/>
            </w:rPrChange>
          </w:rPr>
          <w:t>CHAPTER THREE</w:t>
        </w:r>
        <w:bookmarkEnd w:id="488"/>
      </w:ins>
    </w:p>
    <w:p w:rsidR="000620F3" w:rsidRPr="009A6084" w:rsidRDefault="000620F3" w:rsidP="000620F3">
      <w:pPr>
        <w:pStyle w:val="Heading2"/>
        <w:spacing w:line="360" w:lineRule="auto"/>
        <w:rPr>
          <w:ins w:id="491" w:author="Claud Watari" w:date="2018-01-21T16:29:00Z"/>
          <w:rFonts w:ascii="Times New Roman" w:hAnsi="Times New Roman" w:cs="Times New Roman"/>
          <w:sz w:val="24"/>
          <w:szCs w:val="24"/>
          <w:rPrChange w:id="492" w:author="Claud Watari" w:date="2018-01-21T16:35:00Z">
            <w:rPr>
              <w:ins w:id="493" w:author="Claud Watari" w:date="2018-01-21T16:29:00Z"/>
            </w:rPr>
          </w:rPrChange>
        </w:rPr>
      </w:pPr>
      <w:bookmarkStart w:id="494" w:name="_Toc491784824"/>
      <w:bookmarkStart w:id="495" w:name="_Toc504317172"/>
      <w:ins w:id="496" w:author="Claud Watari" w:date="2018-01-21T16:29:00Z">
        <w:r w:rsidRPr="009A6084">
          <w:rPr>
            <w:rFonts w:ascii="Times New Roman" w:hAnsi="Times New Roman" w:cs="Times New Roman"/>
            <w:sz w:val="24"/>
            <w:szCs w:val="24"/>
            <w:rPrChange w:id="497" w:author="Claud Watari" w:date="2018-01-21T16:35:00Z">
              <w:rPr/>
            </w:rPrChange>
          </w:rPr>
          <w:t>Summary and conclusion</w:t>
        </w:r>
        <w:bookmarkEnd w:id="494"/>
        <w:bookmarkEnd w:id="495"/>
      </w:ins>
    </w:p>
    <w:p w:rsidR="000620F3" w:rsidRPr="009A6084" w:rsidRDefault="000620F3">
      <w:pPr>
        <w:pStyle w:val="NoSpacing"/>
        <w:rPr>
          <w:ins w:id="498" w:author="Claud Watari" w:date="2018-01-21T16:33:00Z"/>
          <w:rFonts w:ascii="Times New Roman" w:hAnsi="Times New Roman" w:cs="Times New Roman"/>
          <w:sz w:val="24"/>
          <w:szCs w:val="24"/>
          <w:rPrChange w:id="499" w:author="Claud Watari" w:date="2018-01-21T16:34:00Z">
            <w:rPr>
              <w:ins w:id="500" w:author="Claud Watari" w:date="2018-01-21T16:33:00Z"/>
            </w:rPr>
          </w:rPrChange>
        </w:rPr>
        <w:pPrChange w:id="501" w:author="Claud Watari" w:date="2018-01-21T16:32:00Z">
          <w:pPr>
            <w:spacing w:line="360" w:lineRule="auto"/>
          </w:pPr>
        </w:pPrChange>
      </w:pPr>
      <w:ins w:id="502" w:author="Claud Watari" w:date="2018-01-21T16:29:00Z">
        <w:r w:rsidRPr="009A6084">
          <w:rPr>
            <w:rFonts w:ascii="Times New Roman" w:hAnsi="Times New Roman" w:cs="Times New Roman"/>
            <w:sz w:val="24"/>
            <w:szCs w:val="24"/>
            <w:rPrChange w:id="503" w:author="Claud Watari" w:date="2018-01-21T16:33:00Z">
              <w:rPr/>
            </w:rPrChange>
          </w:rPr>
          <w:t>Being an attaché at the Ministry of Health became one of the most important parts of my life, from the people, the environment and the workplace itself, I really learnt a lot. I gained substantial knowledge which has really boosted my skill set. Today, I can comfortably adapt to any working environment</w:t>
        </w:r>
        <w:r w:rsidRPr="00527CBD">
          <w:t xml:space="preserve"> </w:t>
        </w:r>
        <w:r w:rsidRPr="009A6084">
          <w:rPr>
            <w:rFonts w:ascii="Times New Roman" w:hAnsi="Times New Roman" w:cs="Times New Roman"/>
            <w:sz w:val="24"/>
            <w:szCs w:val="24"/>
            <w:rPrChange w:id="504" w:author="Claud Watari" w:date="2018-01-21T16:34:00Z">
              <w:rPr/>
            </w:rPrChange>
          </w:rPr>
          <w:t xml:space="preserve">within the ICT industry and be useful at any capacity. </w:t>
        </w:r>
      </w:ins>
    </w:p>
    <w:p w:rsidR="009A6084" w:rsidRPr="00527CBD" w:rsidRDefault="009A6084">
      <w:pPr>
        <w:pStyle w:val="NoSpacing"/>
        <w:rPr>
          <w:ins w:id="505" w:author="Claud Watari" w:date="2018-01-21T16:29:00Z"/>
        </w:rPr>
        <w:pPrChange w:id="506" w:author="Claud Watari" w:date="2018-01-21T16:32:00Z">
          <w:pPr>
            <w:spacing w:line="360" w:lineRule="auto"/>
          </w:pPr>
        </w:pPrChange>
      </w:pPr>
    </w:p>
    <w:p w:rsidR="009E04F9" w:rsidRPr="009A6084" w:rsidDel="000620F3" w:rsidRDefault="000620F3">
      <w:pPr>
        <w:spacing w:line="360" w:lineRule="auto"/>
        <w:rPr>
          <w:del w:id="507" w:author="Claud Watari" w:date="2018-01-21T16:29:00Z"/>
          <w:moveFrom w:id="508" w:author="Claud Watari" w:date="2018-01-19T14:38:00Z"/>
          <w:rFonts w:ascii="Times New Roman" w:hAnsi="Times New Roman" w:cs="Times New Roman"/>
          <w:sz w:val="24"/>
          <w:szCs w:val="24"/>
          <w:rPrChange w:id="509" w:author="Claud Watari" w:date="2018-01-21T16:34:00Z">
            <w:rPr>
              <w:del w:id="510" w:author="Claud Watari" w:date="2018-01-21T16:29:00Z"/>
              <w:moveFrom w:id="511" w:author="Claud Watari" w:date="2018-01-19T14:38:00Z"/>
              <w:rFonts w:ascii="Times New Roman" w:hAnsi="Times New Roman" w:cs="Times New Roman"/>
              <w:b/>
              <w:sz w:val="24"/>
              <w:szCs w:val="24"/>
            </w:rPr>
          </w:rPrChange>
        </w:rPr>
        <w:pPrChange w:id="512" w:author="Claud Watari" w:date="2018-01-21T16:30:00Z">
          <w:pPr>
            <w:pStyle w:val="NoSpacing"/>
          </w:pPr>
        </w:pPrChange>
      </w:pPr>
      <w:ins w:id="513" w:author="Claud Watari" w:date="2018-01-21T16:29:00Z">
        <w:r w:rsidRPr="009A6084">
          <w:rPr>
            <w:rFonts w:ascii="Times New Roman" w:hAnsi="Times New Roman" w:cs="Times New Roman"/>
            <w:sz w:val="24"/>
            <w:szCs w:val="24"/>
          </w:rPr>
          <w:t xml:space="preserve">The program itself is also a good thought by the </w:t>
        </w:r>
        <w:proofErr w:type="spellStart"/>
        <w:r w:rsidRPr="009A6084">
          <w:rPr>
            <w:rFonts w:ascii="Times New Roman" w:hAnsi="Times New Roman" w:cs="Times New Roman"/>
            <w:sz w:val="24"/>
            <w:szCs w:val="24"/>
          </w:rPr>
          <w:t>Jomo</w:t>
        </w:r>
        <w:proofErr w:type="spellEnd"/>
        <w:r w:rsidRPr="009A6084">
          <w:rPr>
            <w:rFonts w:ascii="Times New Roman" w:hAnsi="Times New Roman" w:cs="Times New Roman"/>
            <w:sz w:val="24"/>
            <w:szCs w:val="24"/>
          </w:rPr>
          <w:t xml:space="preserve"> Kenyatta University of Agriculture and Technology of equipping their students with working knowledge applicable in the ICT industry. It prepares the students for the working environment on completing school.</w:t>
        </w:r>
      </w:ins>
      <w:moveFromRangeStart w:id="514" w:author="Claud Watari" w:date="2018-01-19T14:38:00Z" w:name="move504136060"/>
      <w:moveFrom w:id="515" w:author="Claud Watari" w:date="2018-01-19T14:38:00Z">
        <w:del w:id="516" w:author="Claud Watari" w:date="2018-01-21T16:29:00Z">
          <w:r w:rsidR="00840E40" w:rsidRPr="009A6084" w:rsidDel="000620F3">
            <w:rPr>
              <w:rFonts w:ascii="Times New Roman" w:hAnsi="Times New Roman" w:cs="Times New Roman"/>
              <w:b/>
              <w:sz w:val="24"/>
              <w:szCs w:val="24"/>
            </w:rPr>
            <w:delText>Contents</w:delText>
          </w:r>
        </w:del>
      </w:moveFrom>
    </w:p>
    <w:p w:rsidR="00840E40" w:rsidRPr="009A6084" w:rsidDel="000620F3" w:rsidRDefault="00840E40">
      <w:pPr>
        <w:rPr>
          <w:del w:id="517" w:author="Claud Watari" w:date="2018-01-21T16:29:00Z"/>
          <w:moveFrom w:id="518" w:author="Claud Watari" w:date="2018-01-19T14:38:00Z"/>
          <w:rFonts w:ascii="Times New Roman" w:hAnsi="Times New Roman" w:cs="Times New Roman"/>
        </w:rPr>
        <w:pPrChange w:id="519" w:author="Claud Watari" w:date="2018-01-21T16:30:00Z">
          <w:pPr>
            <w:pStyle w:val="NoSpacing"/>
          </w:pPr>
        </w:pPrChange>
      </w:pPr>
      <w:moveFrom w:id="520" w:author="Claud Watari" w:date="2018-01-19T14:38:00Z">
        <w:del w:id="521" w:author="Claud Watari" w:date="2018-01-21T16:29:00Z">
          <w:r w:rsidRPr="009A6084" w:rsidDel="000620F3">
            <w:rPr>
              <w:rFonts w:ascii="Times New Roman" w:hAnsi="Times New Roman" w:cs="Times New Roman"/>
            </w:rPr>
            <w:delText>ACKNOWLEDGEMENT………………</w:delText>
          </w:r>
          <w:r w:rsidR="00527C9E" w:rsidRPr="009A6084" w:rsidDel="000620F3">
            <w:rPr>
              <w:rFonts w:ascii="Times New Roman" w:hAnsi="Times New Roman" w:cs="Times New Roman"/>
            </w:rPr>
            <w:delText>………………………………………………………………….</w:delText>
          </w:r>
        </w:del>
      </w:moveFrom>
    </w:p>
    <w:p w:rsidR="00527C9E" w:rsidRPr="009A6084" w:rsidDel="000620F3" w:rsidRDefault="00527C9E">
      <w:pPr>
        <w:rPr>
          <w:del w:id="522" w:author="Claud Watari" w:date="2018-01-21T16:29:00Z"/>
          <w:moveFrom w:id="523" w:author="Claud Watari" w:date="2018-01-19T14:38:00Z"/>
          <w:rFonts w:ascii="Times New Roman" w:hAnsi="Times New Roman" w:cs="Times New Roman"/>
        </w:rPr>
        <w:pPrChange w:id="524" w:author="Claud Watari" w:date="2018-01-21T16:30:00Z">
          <w:pPr>
            <w:pStyle w:val="NoSpacing"/>
          </w:pPr>
        </w:pPrChange>
      </w:pPr>
      <w:moveFrom w:id="525" w:author="Claud Watari" w:date="2018-01-19T14:38:00Z">
        <w:del w:id="526" w:author="Claud Watari" w:date="2018-01-21T16:29:00Z">
          <w:r w:rsidRPr="009A6084" w:rsidDel="000620F3">
            <w:rPr>
              <w:rFonts w:ascii="Times New Roman" w:hAnsi="Times New Roman" w:cs="Times New Roman"/>
            </w:rPr>
            <w:delText>DECLARATION…………………………………………………………………………………………...</w:delText>
          </w:r>
        </w:del>
      </w:moveFrom>
    </w:p>
    <w:p w:rsidR="00527C9E" w:rsidRPr="009A6084" w:rsidDel="000620F3" w:rsidRDefault="00527C9E">
      <w:pPr>
        <w:rPr>
          <w:del w:id="527" w:author="Claud Watari" w:date="2018-01-21T16:29:00Z"/>
          <w:moveFrom w:id="528" w:author="Claud Watari" w:date="2018-01-19T14:38:00Z"/>
          <w:rFonts w:ascii="Times New Roman" w:hAnsi="Times New Roman" w:cs="Times New Roman"/>
        </w:rPr>
        <w:pPrChange w:id="529" w:author="Claud Watari" w:date="2018-01-21T16:30:00Z">
          <w:pPr>
            <w:pStyle w:val="NoSpacing"/>
          </w:pPr>
        </w:pPrChange>
      </w:pPr>
      <w:moveFrom w:id="530" w:author="Claud Watari" w:date="2018-01-19T14:38:00Z">
        <w:del w:id="531" w:author="Claud Watari" w:date="2018-01-21T16:29:00Z">
          <w:r w:rsidRPr="009A6084" w:rsidDel="000620F3">
            <w:rPr>
              <w:rFonts w:ascii="Times New Roman" w:hAnsi="Times New Roman" w:cs="Times New Roman"/>
            </w:rPr>
            <w:delText>Preface………………………………………………………………………………………………………</w:delText>
          </w:r>
        </w:del>
      </w:moveFrom>
    </w:p>
    <w:p w:rsidR="00527C9E" w:rsidRPr="009A6084" w:rsidDel="000620F3" w:rsidRDefault="00527C9E">
      <w:pPr>
        <w:rPr>
          <w:del w:id="532" w:author="Claud Watari" w:date="2018-01-21T16:29:00Z"/>
          <w:moveFrom w:id="533" w:author="Claud Watari" w:date="2018-01-19T14:38:00Z"/>
          <w:rFonts w:ascii="Times New Roman" w:hAnsi="Times New Roman" w:cs="Times New Roman"/>
        </w:rPr>
        <w:pPrChange w:id="534" w:author="Claud Watari" w:date="2018-01-21T16:30:00Z">
          <w:pPr>
            <w:pStyle w:val="NoSpacing"/>
          </w:pPr>
        </w:pPrChange>
      </w:pPr>
      <w:moveFrom w:id="535" w:author="Claud Watari" w:date="2018-01-19T14:38:00Z">
        <w:del w:id="536" w:author="Claud Watari" w:date="2018-01-21T16:29:00Z">
          <w:r w:rsidRPr="009A6084" w:rsidDel="000620F3">
            <w:rPr>
              <w:rFonts w:ascii="Times New Roman" w:hAnsi="Times New Roman" w:cs="Times New Roman"/>
            </w:rPr>
            <w:delText>Benefits to students…………………………………………………………………………………………</w:delText>
          </w:r>
        </w:del>
      </w:moveFrom>
    </w:p>
    <w:p w:rsidR="00527C9E" w:rsidRPr="009A6084" w:rsidDel="000620F3" w:rsidRDefault="00527C9E">
      <w:pPr>
        <w:rPr>
          <w:del w:id="537" w:author="Claud Watari" w:date="2018-01-21T16:29:00Z"/>
          <w:moveFrom w:id="538" w:author="Claud Watari" w:date="2018-01-19T14:38:00Z"/>
          <w:rFonts w:ascii="Times New Roman" w:hAnsi="Times New Roman" w:cs="Times New Roman"/>
        </w:rPr>
        <w:pPrChange w:id="539" w:author="Claud Watari" w:date="2018-01-21T16:30:00Z">
          <w:pPr>
            <w:pStyle w:val="NoSpacing"/>
          </w:pPr>
        </w:pPrChange>
      </w:pPr>
      <w:moveFrom w:id="540" w:author="Claud Watari" w:date="2018-01-19T14:38:00Z">
        <w:del w:id="541" w:author="Claud Watari" w:date="2018-01-21T16:29:00Z">
          <w:r w:rsidRPr="009A6084" w:rsidDel="000620F3">
            <w:rPr>
              <w:rFonts w:ascii="Times New Roman" w:hAnsi="Times New Roman" w:cs="Times New Roman"/>
            </w:rPr>
            <w:delText>CHAPTER ONE……………………………………………………………………………………………</w:delText>
          </w:r>
        </w:del>
      </w:moveFrom>
    </w:p>
    <w:p w:rsidR="00527C9E" w:rsidRPr="009A6084" w:rsidDel="000620F3" w:rsidRDefault="00527C9E">
      <w:pPr>
        <w:rPr>
          <w:del w:id="542" w:author="Claud Watari" w:date="2018-01-21T16:29:00Z"/>
          <w:moveFrom w:id="543" w:author="Claud Watari" w:date="2018-01-19T14:38:00Z"/>
          <w:rFonts w:ascii="Times New Roman" w:hAnsi="Times New Roman" w:cs="Times New Roman"/>
        </w:rPr>
        <w:pPrChange w:id="544" w:author="Claud Watari" w:date="2018-01-21T16:30:00Z">
          <w:pPr>
            <w:pStyle w:val="NoSpacing"/>
          </w:pPr>
        </w:pPrChange>
      </w:pPr>
      <w:moveFrom w:id="545" w:author="Claud Watari" w:date="2018-01-19T14:38:00Z">
        <w:del w:id="546" w:author="Claud Watari" w:date="2018-01-21T16:29:00Z">
          <w:r w:rsidRPr="009A6084" w:rsidDel="000620F3">
            <w:rPr>
              <w:rFonts w:ascii="Times New Roman" w:hAnsi="Times New Roman" w:cs="Times New Roman"/>
            </w:rPr>
            <w:tab/>
            <w:delText>General description of the organization and departments where attached…………………………</w:delText>
          </w:r>
        </w:del>
      </w:moveFrom>
    </w:p>
    <w:p w:rsidR="00527C9E" w:rsidRPr="009A6084" w:rsidDel="000620F3" w:rsidRDefault="00527C9E">
      <w:pPr>
        <w:rPr>
          <w:del w:id="547" w:author="Claud Watari" w:date="2018-01-21T16:29:00Z"/>
          <w:moveFrom w:id="548" w:author="Claud Watari" w:date="2018-01-19T14:38:00Z"/>
          <w:rFonts w:ascii="Times New Roman" w:hAnsi="Times New Roman" w:cs="Times New Roman"/>
        </w:rPr>
        <w:pPrChange w:id="549" w:author="Claud Watari" w:date="2018-01-21T16:30:00Z">
          <w:pPr>
            <w:pStyle w:val="NoSpacing"/>
          </w:pPr>
        </w:pPrChange>
      </w:pPr>
      <w:moveFrom w:id="550" w:author="Claud Watari" w:date="2018-01-19T14:38:00Z">
        <w:del w:id="551"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General activities undertaken in the organization…………………………………………</w:delText>
          </w:r>
        </w:del>
      </w:moveFrom>
    </w:p>
    <w:p w:rsidR="00527C9E" w:rsidRPr="009A6084" w:rsidDel="000620F3" w:rsidRDefault="00367804">
      <w:pPr>
        <w:rPr>
          <w:del w:id="552" w:author="Claud Watari" w:date="2018-01-21T16:29:00Z"/>
          <w:moveFrom w:id="553" w:author="Claud Watari" w:date="2018-01-19T14:38:00Z"/>
          <w:rFonts w:ascii="Times New Roman" w:hAnsi="Times New Roman" w:cs="Times New Roman"/>
        </w:rPr>
        <w:pPrChange w:id="554" w:author="Claud Watari" w:date="2018-01-21T16:30:00Z">
          <w:pPr>
            <w:pStyle w:val="NoSpacing"/>
          </w:pPr>
        </w:pPrChange>
      </w:pPr>
      <w:moveFrom w:id="555" w:author="Claud Watari" w:date="2018-01-19T14:38:00Z">
        <w:del w:id="556"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Specific activities undertaken during attachment…………………………………</w:delText>
          </w:r>
          <w:r w:rsidR="00B708CB" w:rsidRPr="009A6084" w:rsidDel="000620F3">
            <w:rPr>
              <w:rFonts w:ascii="Times New Roman" w:hAnsi="Times New Roman" w:cs="Times New Roman"/>
            </w:rPr>
            <w:delText>……….</w:delText>
          </w:r>
        </w:del>
      </w:moveFrom>
    </w:p>
    <w:p w:rsidR="00B708CB" w:rsidRPr="009A6084" w:rsidDel="000620F3" w:rsidRDefault="00B708CB">
      <w:pPr>
        <w:rPr>
          <w:del w:id="557" w:author="Claud Watari" w:date="2018-01-21T16:29:00Z"/>
          <w:moveFrom w:id="558" w:author="Claud Watari" w:date="2018-01-19T14:38:00Z"/>
          <w:rFonts w:ascii="Times New Roman" w:hAnsi="Times New Roman" w:cs="Times New Roman"/>
        </w:rPr>
        <w:pPrChange w:id="559" w:author="Claud Watari" w:date="2018-01-21T16:30:00Z">
          <w:pPr>
            <w:pStyle w:val="NoSpacing"/>
          </w:pPr>
        </w:pPrChange>
      </w:pPr>
      <w:moveFrom w:id="560" w:author="Claud Watari" w:date="2018-01-19T14:38:00Z">
        <w:del w:id="561"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Activities applied for the benefit of the organization……………………………………...</w:delText>
          </w:r>
        </w:del>
      </w:moveFrom>
    </w:p>
    <w:p w:rsidR="00B708CB" w:rsidRPr="009A6084" w:rsidDel="000620F3" w:rsidRDefault="00B708CB">
      <w:pPr>
        <w:rPr>
          <w:del w:id="562" w:author="Claud Watari" w:date="2018-01-21T16:29:00Z"/>
          <w:moveFrom w:id="563" w:author="Claud Watari" w:date="2018-01-19T14:38:00Z"/>
          <w:rFonts w:ascii="Times New Roman" w:hAnsi="Times New Roman" w:cs="Times New Roman"/>
        </w:rPr>
        <w:pPrChange w:id="564" w:author="Claud Watari" w:date="2018-01-21T16:30:00Z">
          <w:pPr>
            <w:pStyle w:val="NoSpacing"/>
          </w:pPr>
        </w:pPrChange>
      </w:pPr>
      <w:moveFrom w:id="565" w:author="Claud Watari" w:date="2018-01-19T14:38:00Z">
        <w:del w:id="566"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Strategy for the utilization of contacts established during attachment…………………….</w:delText>
          </w:r>
        </w:del>
      </w:moveFrom>
    </w:p>
    <w:p w:rsidR="00B708CB" w:rsidRPr="009A6084" w:rsidDel="000620F3" w:rsidRDefault="00B708CB">
      <w:pPr>
        <w:rPr>
          <w:del w:id="567" w:author="Claud Watari" w:date="2018-01-21T16:29:00Z"/>
          <w:moveFrom w:id="568" w:author="Claud Watari" w:date="2018-01-19T14:38:00Z"/>
          <w:rFonts w:ascii="Times New Roman" w:hAnsi="Times New Roman" w:cs="Times New Roman"/>
        </w:rPr>
        <w:pPrChange w:id="569" w:author="Claud Watari" w:date="2018-01-21T16:30:00Z">
          <w:pPr>
            <w:pStyle w:val="NoSpacing"/>
          </w:pPr>
        </w:pPrChange>
      </w:pPr>
      <w:moveFrom w:id="570" w:author="Claud Watari" w:date="2018-01-19T14:38:00Z">
        <w:del w:id="571" w:author="Claud Watari" w:date="2018-01-21T16:29:00Z">
          <w:r w:rsidRPr="009A6084" w:rsidDel="000620F3">
            <w:rPr>
              <w:rFonts w:ascii="Times New Roman" w:hAnsi="Times New Roman" w:cs="Times New Roman"/>
            </w:rPr>
            <w:delText>CHAPTER TWO…………………………………………………………………………………………….</w:delText>
          </w:r>
        </w:del>
      </w:moveFrom>
    </w:p>
    <w:p w:rsidR="00B708CB" w:rsidRPr="009A6084" w:rsidDel="000620F3" w:rsidRDefault="00B708CB">
      <w:pPr>
        <w:rPr>
          <w:del w:id="572" w:author="Claud Watari" w:date="2018-01-21T16:29:00Z"/>
          <w:moveFrom w:id="573" w:author="Claud Watari" w:date="2018-01-19T14:38:00Z"/>
          <w:rFonts w:ascii="Times New Roman" w:hAnsi="Times New Roman" w:cs="Times New Roman"/>
        </w:rPr>
        <w:pPrChange w:id="574" w:author="Claud Watari" w:date="2018-01-21T16:30:00Z">
          <w:pPr>
            <w:pStyle w:val="NoSpacing"/>
          </w:pPr>
        </w:pPrChange>
      </w:pPr>
      <w:moveFrom w:id="575" w:author="Claud Watari" w:date="2018-01-19T14:38:00Z">
        <w:del w:id="576" w:author="Claud Watari" w:date="2018-01-21T16:29:00Z">
          <w:r w:rsidRPr="009A6084" w:rsidDel="000620F3">
            <w:rPr>
              <w:rFonts w:ascii="Times New Roman" w:hAnsi="Times New Roman" w:cs="Times New Roman"/>
            </w:rPr>
            <w:tab/>
            <w:delText>Analysis, Observation and Critique…………………………………………………………………</w:delText>
          </w:r>
        </w:del>
      </w:moveFrom>
    </w:p>
    <w:p w:rsidR="00A9699E" w:rsidRPr="009A6084" w:rsidDel="000620F3" w:rsidRDefault="00A9699E">
      <w:pPr>
        <w:rPr>
          <w:del w:id="577" w:author="Claud Watari" w:date="2018-01-21T16:29:00Z"/>
          <w:moveFrom w:id="578" w:author="Claud Watari" w:date="2018-01-19T14:38:00Z"/>
          <w:rFonts w:ascii="Times New Roman" w:hAnsi="Times New Roman" w:cs="Times New Roman"/>
        </w:rPr>
        <w:pPrChange w:id="579" w:author="Claud Watari" w:date="2018-01-21T16:30:00Z">
          <w:pPr>
            <w:pStyle w:val="NoSpacing"/>
          </w:pPr>
        </w:pPrChange>
      </w:pPr>
      <w:moveFrom w:id="580" w:author="Claud Watari" w:date="2018-01-19T14:38:00Z">
        <w:del w:id="581" w:author="Claud Watari" w:date="2018-01-21T16:29:00Z">
          <w:r w:rsidRPr="009A6084" w:rsidDel="000620F3">
            <w:rPr>
              <w:rFonts w:ascii="Times New Roman" w:hAnsi="Times New Roman" w:cs="Times New Roman"/>
            </w:rPr>
            <w:delText>CHAPTER THREE…………………………………………………………………………………………..</w:delText>
          </w:r>
        </w:del>
      </w:moveFrom>
    </w:p>
    <w:p w:rsidR="00A9699E" w:rsidRPr="009A6084" w:rsidDel="000620F3" w:rsidRDefault="00A9699E">
      <w:pPr>
        <w:rPr>
          <w:del w:id="582" w:author="Claud Watari" w:date="2018-01-21T16:29:00Z"/>
          <w:moveFrom w:id="583" w:author="Claud Watari" w:date="2018-01-19T14:38:00Z"/>
          <w:rFonts w:ascii="Times New Roman" w:hAnsi="Times New Roman" w:cs="Times New Roman"/>
        </w:rPr>
        <w:pPrChange w:id="584" w:author="Claud Watari" w:date="2018-01-21T16:30:00Z">
          <w:pPr>
            <w:pStyle w:val="NoSpacing"/>
          </w:pPr>
        </w:pPrChange>
      </w:pPr>
      <w:moveFrom w:id="585" w:author="Claud Watari" w:date="2018-01-19T14:38:00Z">
        <w:del w:id="586" w:author="Claud Watari" w:date="2018-01-21T16:29:00Z">
          <w:r w:rsidRPr="009A6084" w:rsidDel="000620F3">
            <w:rPr>
              <w:rFonts w:ascii="Times New Roman" w:hAnsi="Times New Roman" w:cs="Times New Roman"/>
            </w:rPr>
            <w:tab/>
            <w:delText>Summary and Conclusion…………………………………………………………………………...</w:delText>
          </w:r>
        </w:del>
      </w:moveFrom>
    </w:p>
    <w:p w:rsidR="00A9699E" w:rsidRPr="009A6084" w:rsidDel="000620F3" w:rsidRDefault="00A9699E">
      <w:pPr>
        <w:rPr>
          <w:del w:id="587" w:author="Claud Watari" w:date="2018-01-21T16:29:00Z"/>
          <w:moveFrom w:id="588" w:author="Claud Watari" w:date="2018-01-19T14:38:00Z"/>
          <w:rFonts w:ascii="Times New Roman" w:hAnsi="Times New Roman" w:cs="Times New Roman"/>
        </w:rPr>
        <w:pPrChange w:id="589" w:author="Claud Watari" w:date="2018-01-21T16:30:00Z">
          <w:pPr>
            <w:pStyle w:val="NoSpacing"/>
          </w:pPr>
        </w:pPrChange>
      </w:pPr>
    </w:p>
    <w:p w:rsidR="00A9699E" w:rsidRPr="009A6084" w:rsidDel="000620F3" w:rsidRDefault="00A9699E">
      <w:pPr>
        <w:rPr>
          <w:del w:id="590" w:author="Claud Watari" w:date="2018-01-21T16:29:00Z"/>
          <w:moveFrom w:id="591" w:author="Claud Watari" w:date="2018-01-19T14:38:00Z"/>
          <w:rFonts w:ascii="Times New Roman" w:hAnsi="Times New Roman" w:cs="Times New Roman"/>
          <w:b/>
          <w:sz w:val="24"/>
          <w:szCs w:val="24"/>
        </w:rPr>
        <w:pPrChange w:id="592" w:author="Claud Watari" w:date="2018-01-21T16:30:00Z">
          <w:pPr>
            <w:pStyle w:val="NoSpacing"/>
          </w:pPr>
        </w:pPrChange>
      </w:pPr>
      <w:moveFrom w:id="593" w:author="Claud Watari" w:date="2018-01-19T14:38:00Z">
        <w:del w:id="594" w:author="Claud Watari" w:date="2018-01-21T16:29:00Z">
          <w:r w:rsidRPr="009A6084" w:rsidDel="000620F3">
            <w:rPr>
              <w:rFonts w:ascii="Times New Roman" w:hAnsi="Times New Roman" w:cs="Times New Roman"/>
              <w:b/>
              <w:sz w:val="24"/>
              <w:szCs w:val="24"/>
            </w:rPr>
            <w:delText>Preface</w:delText>
          </w:r>
        </w:del>
      </w:moveFrom>
    </w:p>
    <w:moveFromRangeEnd w:id="514"/>
    <w:p w:rsidR="00A9699E" w:rsidRPr="009A6084" w:rsidDel="00E73CD2" w:rsidRDefault="00A9699E">
      <w:pPr>
        <w:rPr>
          <w:del w:id="595" w:author="Claud Watari" w:date="2018-01-19T14:39:00Z"/>
          <w:rFonts w:ascii="Times New Roman" w:hAnsi="Times New Roman" w:cs="Times New Roman"/>
          <w:b/>
          <w:sz w:val="24"/>
          <w:szCs w:val="24"/>
        </w:rPr>
        <w:pPrChange w:id="596" w:author="Claud Watari" w:date="2018-01-21T16:30:00Z">
          <w:pPr>
            <w:pStyle w:val="NoSpacing"/>
          </w:pPr>
        </w:pPrChange>
      </w:pPr>
    </w:p>
    <w:p w:rsidR="00A9699E" w:rsidRPr="009A6084" w:rsidDel="00E73CD2" w:rsidRDefault="00A9699E">
      <w:pPr>
        <w:rPr>
          <w:del w:id="597" w:author="Claud Watari" w:date="2018-01-19T14:39:00Z"/>
          <w:rFonts w:ascii="Times New Roman" w:hAnsi="Times New Roman" w:cs="Times New Roman"/>
          <w:b/>
          <w:sz w:val="24"/>
          <w:szCs w:val="24"/>
        </w:rPr>
        <w:pPrChange w:id="598" w:author="Claud Watari" w:date="2018-01-21T16:30:00Z">
          <w:pPr>
            <w:pStyle w:val="NoSpacing"/>
          </w:pPr>
        </w:pPrChange>
      </w:pPr>
    </w:p>
    <w:p w:rsidR="00A9699E" w:rsidRPr="009A6084" w:rsidDel="00E73CD2" w:rsidRDefault="00A9699E">
      <w:pPr>
        <w:rPr>
          <w:del w:id="599" w:author="Claud Watari" w:date="2018-01-19T14:39:00Z"/>
          <w:rFonts w:ascii="Times New Roman" w:hAnsi="Times New Roman" w:cs="Times New Roman"/>
          <w:b/>
          <w:sz w:val="24"/>
          <w:szCs w:val="24"/>
        </w:rPr>
        <w:pPrChange w:id="600" w:author="Claud Watari" w:date="2018-01-21T16:30:00Z">
          <w:pPr>
            <w:pStyle w:val="NoSpacing"/>
          </w:pPr>
        </w:pPrChange>
      </w:pPr>
    </w:p>
    <w:p w:rsidR="00A9699E" w:rsidRPr="009A6084" w:rsidDel="00E73CD2" w:rsidRDefault="00A9699E">
      <w:pPr>
        <w:rPr>
          <w:del w:id="601" w:author="Claud Watari" w:date="2018-01-19T14:39:00Z"/>
          <w:rFonts w:ascii="Times New Roman" w:hAnsi="Times New Roman" w:cs="Times New Roman"/>
          <w:b/>
          <w:sz w:val="24"/>
          <w:szCs w:val="24"/>
        </w:rPr>
        <w:pPrChange w:id="602" w:author="Claud Watari" w:date="2018-01-21T16:30:00Z">
          <w:pPr>
            <w:pStyle w:val="NoSpacing"/>
          </w:pPr>
        </w:pPrChange>
      </w:pPr>
    </w:p>
    <w:p w:rsidR="00A9699E" w:rsidRPr="009A6084" w:rsidDel="00E73CD2" w:rsidRDefault="00A9699E">
      <w:pPr>
        <w:rPr>
          <w:del w:id="603" w:author="Claud Watari" w:date="2018-01-19T14:39:00Z"/>
          <w:rFonts w:ascii="Times New Roman" w:hAnsi="Times New Roman" w:cs="Times New Roman"/>
          <w:b/>
          <w:sz w:val="24"/>
          <w:szCs w:val="24"/>
        </w:rPr>
        <w:pPrChange w:id="604" w:author="Claud Watari" w:date="2018-01-21T16:30:00Z">
          <w:pPr>
            <w:pStyle w:val="NoSpacing"/>
          </w:pPr>
        </w:pPrChange>
      </w:pPr>
    </w:p>
    <w:p w:rsidR="00A9699E" w:rsidRPr="009A6084" w:rsidDel="00E73CD2" w:rsidRDefault="00A9699E">
      <w:pPr>
        <w:rPr>
          <w:del w:id="605" w:author="Claud Watari" w:date="2018-01-19T14:39:00Z"/>
          <w:rFonts w:ascii="Times New Roman" w:hAnsi="Times New Roman" w:cs="Times New Roman"/>
          <w:b/>
          <w:sz w:val="24"/>
          <w:szCs w:val="24"/>
        </w:rPr>
        <w:pPrChange w:id="606" w:author="Claud Watari" w:date="2018-01-21T16:30:00Z">
          <w:pPr>
            <w:pStyle w:val="NoSpacing"/>
          </w:pPr>
        </w:pPrChange>
      </w:pPr>
    </w:p>
    <w:p w:rsidR="00A9699E" w:rsidRPr="009A6084" w:rsidDel="00E73CD2" w:rsidRDefault="00A9699E">
      <w:pPr>
        <w:rPr>
          <w:del w:id="607" w:author="Claud Watari" w:date="2018-01-19T14:39:00Z"/>
          <w:rFonts w:ascii="Times New Roman" w:hAnsi="Times New Roman" w:cs="Times New Roman"/>
          <w:b/>
          <w:sz w:val="24"/>
          <w:szCs w:val="24"/>
        </w:rPr>
        <w:pPrChange w:id="608" w:author="Claud Watari" w:date="2018-01-21T16:30:00Z">
          <w:pPr>
            <w:pStyle w:val="NoSpacing"/>
          </w:pPr>
        </w:pPrChange>
      </w:pPr>
    </w:p>
    <w:p w:rsidR="00A9699E" w:rsidRPr="009A6084" w:rsidDel="00E73CD2" w:rsidRDefault="00A9699E">
      <w:pPr>
        <w:rPr>
          <w:del w:id="609" w:author="Claud Watari" w:date="2018-01-19T14:39:00Z"/>
          <w:rFonts w:ascii="Times New Roman" w:hAnsi="Times New Roman" w:cs="Times New Roman"/>
          <w:b/>
          <w:sz w:val="24"/>
          <w:szCs w:val="24"/>
        </w:rPr>
        <w:pPrChange w:id="610" w:author="Claud Watari" w:date="2018-01-21T16:30:00Z">
          <w:pPr>
            <w:pStyle w:val="NoSpacing"/>
          </w:pPr>
        </w:pPrChange>
      </w:pPr>
    </w:p>
    <w:p w:rsidR="00A9699E" w:rsidRPr="009A6084" w:rsidDel="00E73CD2" w:rsidRDefault="00A9699E">
      <w:pPr>
        <w:rPr>
          <w:del w:id="611" w:author="Claud Watari" w:date="2018-01-19T14:39:00Z"/>
          <w:rFonts w:ascii="Times New Roman" w:hAnsi="Times New Roman" w:cs="Times New Roman"/>
          <w:b/>
          <w:sz w:val="24"/>
          <w:szCs w:val="24"/>
        </w:rPr>
        <w:pPrChange w:id="612" w:author="Claud Watari" w:date="2018-01-21T16:30:00Z">
          <w:pPr>
            <w:pStyle w:val="NoSpacing"/>
          </w:pPr>
        </w:pPrChange>
      </w:pPr>
    </w:p>
    <w:p w:rsidR="00A9699E" w:rsidRPr="009A6084" w:rsidDel="00E73CD2" w:rsidRDefault="00A9699E">
      <w:pPr>
        <w:rPr>
          <w:del w:id="613" w:author="Claud Watari" w:date="2018-01-19T14:39:00Z"/>
          <w:rFonts w:ascii="Times New Roman" w:hAnsi="Times New Roman" w:cs="Times New Roman"/>
          <w:b/>
          <w:sz w:val="24"/>
          <w:szCs w:val="24"/>
        </w:rPr>
        <w:pPrChange w:id="614" w:author="Claud Watari" w:date="2018-01-21T16:30:00Z">
          <w:pPr>
            <w:pStyle w:val="NoSpacing"/>
          </w:pPr>
        </w:pPrChange>
      </w:pPr>
    </w:p>
    <w:p w:rsidR="00A9699E" w:rsidRPr="009A6084" w:rsidDel="00E73CD2" w:rsidRDefault="00A9699E">
      <w:pPr>
        <w:rPr>
          <w:del w:id="615" w:author="Claud Watari" w:date="2018-01-19T14:39:00Z"/>
          <w:rFonts w:ascii="Times New Roman" w:hAnsi="Times New Roman" w:cs="Times New Roman"/>
          <w:b/>
          <w:sz w:val="24"/>
          <w:szCs w:val="24"/>
        </w:rPr>
        <w:pPrChange w:id="616" w:author="Claud Watari" w:date="2018-01-21T16:30:00Z">
          <w:pPr>
            <w:pStyle w:val="NoSpacing"/>
          </w:pPr>
        </w:pPrChange>
      </w:pPr>
    </w:p>
    <w:p w:rsidR="00A9699E" w:rsidRPr="009A6084" w:rsidDel="00E73CD2" w:rsidRDefault="00A9699E">
      <w:pPr>
        <w:rPr>
          <w:del w:id="617" w:author="Claud Watari" w:date="2018-01-19T14:39:00Z"/>
          <w:rFonts w:ascii="Times New Roman" w:hAnsi="Times New Roman" w:cs="Times New Roman"/>
          <w:b/>
          <w:sz w:val="24"/>
          <w:szCs w:val="24"/>
        </w:rPr>
        <w:pPrChange w:id="618" w:author="Claud Watari" w:date="2018-01-21T16:30:00Z">
          <w:pPr>
            <w:pStyle w:val="NoSpacing"/>
          </w:pPr>
        </w:pPrChange>
      </w:pPr>
    </w:p>
    <w:p w:rsidR="00A9699E" w:rsidRPr="009A6084" w:rsidDel="00E73CD2" w:rsidRDefault="00A9699E">
      <w:pPr>
        <w:rPr>
          <w:del w:id="619" w:author="Claud Watari" w:date="2018-01-19T14:39:00Z"/>
          <w:rFonts w:ascii="Times New Roman" w:hAnsi="Times New Roman" w:cs="Times New Roman"/>
          <w:b/>
          <w:sz w:val="24"/>
          <w:szCs w:val="24"/>
        </w:rPr>
        <w:pPrChange w:id="620" w:author="Claud Watari" w:date="2018-01-21T16:30:00Z">
          <w:pPr>
            <w:pStyle w:val="NoSpacing"/>
          </w:pPr>
        </w:pPrChange>
      </w:pPr>
    </w:p>
    <w:p w:rsidR="00A9699E" w:rsidRPr="009A6084" w:rsidDel="00E73CD2" w:rsidRDefault="00A9699E">
      <w:pPr>
        <w:rPr>
          <w:del w:id="621" w:author="Claud Watari" w:date="2018-01-19T14:39:00Z"/>
          <w:rFonts w:ascii="Times New Roman" w:hAnsi="Times New Roman" w:cs="Times New Roman"/>
          <w:b/>
          <w:sz w:val="24"/>
          <w:szCs w:val="24"/>
        </w:rPr>
        <w:pPrChange w:id="622" w:author="Claud Watari" w:date="2018-01-21T16:30:00Z">
          <w:pPr>
            <w:pStyle w:val="NoSpacing"/>
          </w:pPr>
        </w:pPrChange>
      </w:pPr>
    </w:p>
    <w:p w:rsidR="00A9699E" w:rsidRPr="009A6084" w:rsidDel="00E73CD2" w:rsidRDefault="00A9699E">
      <w:pPr>
        <w:rPr>
          <w:del w:id="623" w:author="Claud Watari" w:date="2018-01-19T14:39:00Z"/>
          <w:rFonts w:ascii="Times New Roman" w:hAnsi="Times New Roman" w:cs="Times New Roman"/>
          <w:b/>
          <w:sz w:val="24"/>
          <w:szCs w:val="24"/>
        </w:rPr>
        <w:pPrChange w:id="624" w:author="Claud Watari" w:date="2018-01-21T16:30:00Z">
          <w:pPr>
            <w:pStyle w:val="NoSpacing"/>
          </w:pPr>
        </w:pPrChange>
      </w:pPr>
    </w:p>
    <w:p w:rsidR="00A9699E" w:rsidRPr="009A6084" w:rsidDel="00E73CD2" w:rsidRDefault="00A9699E">
      <w:pPr>
        <w:rPr>
          <w:del w:id="625" w:author="Claud Watari" w:date="2018-01-19T14:39:00Z"/>
          <w:rFonts w:ascii="Times New Roman" w:hAnsi="Times New Roman" w:cs="Times New Roman"/>
          <w:b/>
          <w:sz w:val="24"/>
          <w:szCs w:val="24"/>
        </w:rPr>
        <w:pPrChange w:id="626" w:author="Claud Watari" w:date="2018-01-21T16:30:00Z">
          <w:pPr>
            <w:pStyle w:val="NoSpacing"/>
          </w:pPr>
        </w:pPrChange>
      </w:pPr>
    </w:p>
    <w:p w:rsidR="00A9699E" w:rsidRPr="009A6084" w:rsidDel="00E73CD2" w:rsidRDefault="00A9699E">
      <w:pPr>
        <w:rPr>
          <w:del w:id="627" w:author="Claud Watari" w:date="2018-01-19T14:39:00Z"/>
          <w:rFonts w:ascii="Times New Roman" w:hAnsi="Times New Roman" w:cs="Times New Roman"/>
          <w:b/>
          <w:sz w:val="24"/>
          <w:szCs w:val="24"/>
        </w:rPr>
        <w:pPrChange w:id="628" w:author="Claud Watari" w:date="2018-01-21T16:30:00Z">
          <w:pPr>
            <w:pStyle w:val="NoSpacing"/>
          </w:pPr>
        </w:pPrChange>
      </w:pPr>
    </w:p>
    <w:p w:rsidR="00A9699E" w:rsidRPr="009A6084" w:rsidDel="00E73CD2" w:rsidRDefault="00A9699E">
      <w:pPr>
        <w:rPr>
          <w:del w:id="629" w:author="Claud Watari" w:date="2018-01-19T14:39:00Z"/>
          <w:rFonts w:ascii="Times New Roman" w:hAnsi="Times New Roman" w:cs="Times New Roman"/>
          <w:b/>
          <w:sz w:val="24"/>
          <w:szCs w:val="24"/>
        </w:rPr>
        <w:pPrChange w:id="630" w:author="Claud Watari" w:date="2018-01-21T16:30:00Z">
          <w:pPr>
            <w:pStyle w:val="NoSpacing"/>
          </w:pPr>
        </w:pPrChange>
      </w:pPr>
    </w:p>
    <w:p w:rsidR="00A9699E" w:rsidRPr="009A6084" w:rsidDel="00E73CD2" w:rsidRDefault="00A9699E">
      <w:pPr>
        <w:rPr>
          <w:del w:id="631" w:author="Claud Watari" w:date="2018-01-19T14:39:00Z"/>
          <w:rFonts w:ascii="Times New Roman" w:hAnsi="Times New Roman" w:cs="Times New Roman"/>
          <w:b/>
          <w:sz w:val="24"/>
          <w:szCs w:val="24"/>
        </w:rPr>
        <w:pPrChange w:id="632" w:author="Claud Watari" w:date="2018-01-21T16:30:00Z">
          <w:pPr>
            <w:pStyle w:val="NoSpacing"/>
          </w:pPr>
        </w:pPrChange>
      </w:pPr>
    </w:p>
    <w:p w:rsidR="00A9699E" w:rsidRPr="009A6084" w:rsidDel="00E73CD2" w:rsidRDefault="00A9699E">
      <w:pPr>
        <w:rPr>
          <w:del w:id="633" w:author="Claud Watari" w:date="2018-01-19T14:39:00Z"/>
          <w:rFonts w:ascii="Times New Roman" w:hAnsi="Times New Roman" w:cs="Times New Roman"/>
          <w:b/>
          <w:sz w:val="24"/>
          <w:szCs w:val="24"/>
        </w:rPr>
        <w:pPrChange w:id="634" w:author="Claud Watari" w:date="2018-01-21T16:30:00Z">
          <w:pPr>
            <w:pStyle w:val="NoSpacing"/>
          </w:pPr>
        </w:pPrChange>
      </w:pPr>
    </w:p>
    <w:p w:rsidR="00A9699E" w:rsidRPr="009A6084" w:rsidDel="00E73CD2" w:rsidRDefault="00A9699E">
      <w:pPr>
        <w:rPr>
          <w:del w:id="635" w:author="Claud Watari" w:date="2018-01-19T14:39:00Z"/>
          <w:rFonts w:ascii="Times New Roman" w:hAnsi="Times New Roman" w:cs="Times New Roman"/>
          <w:b/>
          <w:sz w:val="24"/>
          <w:szCs w:val="24"/>
        </w:rPr>
        <w:pPrChange w:id="636" w:author="Claud Watari" w:date="2018-01-21T16:30:00Z">
          <w:pPr>
            <w:pStyle w:val="NoSpacing"/>
          </w:pPr>
        </w:pPrChange>
      </w:pPr>
    </w:p>
    <w:p w:rsidR="00A9699E" w:rsidRPr="009A6084" w:rsidDel="00E73CD2" w:rsidRDefault="00A9699E">
      <w:pPr>
        <w:rPr>
          <w:del w:id="637" w:author="Claud Watari" w:date="2018-01-19T14:39:00Z"/>
          <w:rFonts w:ascii="Times New Roman" w:hAnsi="Times New Roman" w:cs="Times New Roman"/>
          <w:b/>
          <w:sz w:val="24"/>
          <w:szCs w:val="24"/>
        </w:rPr>
        <w:pPrChange w:id="638" w:author="Claud Watari" w:date="2018-01-21T16:30:00Z">
          <w:pPr>
            <w:pStyle w:val="NoSpacing"/>
          </w:pPr>
        </w:pPrChange>
      </w:pPr>
    </w:p>
    <w:p w:rsidR="00A9699E" w:rsidRPr="009A6084" w:rsidDel="00E73CD2" w:rsidRDefault="00A9699E">
      <w:pPr>
        <w:rPr>
          <w:del w:id="639" w:author="Claud Watari" w:date="2018-01-19T14:39:00Z"/>
          <w:rFonts w:ascii="Times New Roman" w:hAnsi="Times New Roman" w:cs="Times New Roman"/>
          <w:b/>
          <w:sz w:val="24"/>
          <w:szCs w:val="24"/>
        </w:rPr>
        <w:pPrChange w:id="640" w:author="Claud Watari" w:date="2018-01-21T16:30:00Z">
          <w:pPr>
            <w:pStyle w:val="NoSpacing"/>
          </w:pPr>
        </w:pPrChange>
      </w:pPr>
    </w:p>
    <w:p w:rsidR="00A9699E" w:rsidRPr="009A6084" w:rsidDel="00E73CD2" w:rsidRDefault="00A9699E">
      <w:pPr>
        <w:rPr>
          <w:del w:id="641" w:author="Claud Watari" w:date="2018-01-19T14:39:00Z"/>
          <w:rFonts w:ascii="Times New Roman" w:hAnsi="Times New Roman" w:cs="Times New Roman"/>
          <w:b/>
          <w:sz w:val="24"/>
          <w:szCs w:val="24"/>
        </w:rPr>
        <w:pPrChange w:id="642" w:author="Claud Watari" w:date="2018-01-21T16:30:00Z">
          <w:pPr>
            <w:pStyle w:val="NoSpacing"/>
          </w:pPr>
        </w:pPrChange>
      </w:pPr>
    </w:p>
    <w:p w:rsidR="00A9699E" w:rsidRPr="009A6084" w:rsidDel="00E73CD2" w:rsidRDefault="00A9699E">
      <w:pPr>
        <w:rPr>
          <w:del w:id="643" w:author="Claud Watari" w:date="2018-01-19T14:39:00Z"/>
          <w:rFonts w:ascii="Times New Roman" w:hAnsi="Times New Roman" w:cs="Times New Roman"/>
          <w:b/>
          <w:sz w:val="24"/>
          <w:szCs w:val="24"/>
        </w:rPr>
        <w:pPrChange w:id="644" w:author="Claud Watari" w:date="2018-01-21T16:30:00Z">
          <w:pPr>
            <w:pStyle w:val="NoSpacing"/>
          </w:pPr>
        </w:pPrChange>
      </w:pPr>
    </w:p>
    <w:p w:rsidR="00A9699E" w:rsidRPr="009A6084" w:rsidDel="00E73CD2" w:rsidRDefault="00A9699E">
      <w:pPr>
        <w:rPr>
          <w:del w:id="645" w:author="Claud Watari" w:date="2018-01-19T14:39:00Z"/>
          <w:rFonts w:ascii="Times New Roman" w:hAnsi="Times New Roman" w:cs="Times New Roman"/>
          <w:b/>
          <w:sz w:val="24"/>
          <w:szCs w:val="24"/>
        </w:rPr>
        <w:pPrChange w:id="646" w:author="Claud Watari" w:date="2018-01-21T16:30:00Z">
          <w:pPr>
            <w:pStyle w:val="NoSpacing"/>
          </w:pPr>
        </w:pPrChange>
      </w:pPr>
    </w:p>
    <w:p w:rsidR="00A9699E" w:rsidRPr="009A6084" w:rsidDel="00E73CD2" w:rsidRDefault="00A9699E">
      <w:pPr>
        <w:rPr>
          <w:del w:id="647" w:author="Claud Watari" w:date="2018-01-19T14:39:00Z"/>
          <w:rFonts w:ascii="Times New Roman" w:hAnsi="Times New Roman" w:cs="Times New Roman"/>
          <w:b/>
          <w:sz w:val="24"/>
          <w:szCs w:val="24"/>
        </w:rPr>
        <w:pPrChange w:id="648" w:author="Claud Watari" w:date="2018-01-21T16:30:00Z">
          <w:pPr>
            <w:pStyle w:val="NoSpacing"/>
          </w:pPr>
        </w:pPrChange>
      </w:pPr>
    </w:p>
    <w:p w:rsidR="00A9699E" w:rsidRPr="009A6084" w:rsidDel="00E73CD2" w:rsidRDefault="00A9699E">
      <w:pPr>
        <w:rPr>
          <w:del w:id="649" w:author="Claud Watari" w:date="2018-01-19T14:39:00Z"/>
          <w:rFonts w:ascii="Times New Roman" w:hAnsi="Times New Roman" w:cs="Times New Roman"/>
          <w:b/>
          <w:sz w:val="24"/>
          <w:szCs w:val="24"/>
        </w:rPr>
        <w:pPrChange w:id="650" w:author="Claud Watari" w:date="2018-01-21T16:30:00Z">
          <w:pPr>
            <w:pStyle w:val="NoSpacing"/>
          </w:pPr>
        </w:pPrChange>
      </w:pPr>
    </w:p>
    <w:p w:rsidR="00A9699E" w:rsidRPr="009A6084" w:rsidDel="00E73CD2" w:rsidRDefault="00A9699E">
      <w:pPr>
        <w:rPr>
          <w:del w:id="651" w:author="Claud Watari" w:date="2018-01-19T14:39:00Z"/>
          <w:rFonts w:ascii="Times New Roman" w:hAnsi="Times New Roman" w:cs="Times New Roman"/>
          <w:b/>
          <w:sz w:val="24"/>
          <w:szCs w:val="24"/>
        </w:rPr>
        <w:pPrChange w:id="652" w:author="Claud Watari" w:date="2018-01-21T16:30:00Z">
          <w:pPr>
            <w:pStyle w:val="NoSpacing"/>
          </w:pPr>
        </w:pPrChange>
      </w:pPr>
    </w:p>
    <w:p w:rsidR="00A9699E" w:rsidRPr="009A6084" w:rsidDel="00E73CD2" w:rsidRDefault="00A9699E">
      <w:pPr>
        <w:rPr>
          <w:del w:id="653" w:author="Claud Watari" w:date="2018-01-19T14:39:00Z"/>
          <w:rFonts w:ascii="Times New Roman" w:hAnsi="Times New Roman" w:cs="Times New Roman"/>
          <w:b/>
          <w:sz w:val="24"/>
          <w:szCs w:val="24"/>
        </w:rPr>
        <w:pPrChange w:id="654" w:author="Claud Watari" w:date="2018-01-21T16:30:00Z">
          <w:pPr>
            <w:pStyle w:val="NoSpacing"/>
          </w:pPr>
        </w:pPrChange>
      </w:pPr>
    </w:p>
    <w:p w:rsidR="00A9699E" w:rsidRPr="009A6084" w:rsidDel="00E73CD2" w:rsidRDefault="00A9699E">
      <w:pPr>
        <w:rPr>
          <w:del w:id="655" w:author="Claud Watari" w:date="2018-01-19T14:39:00Z"/>
          <w:rFonts w:ascii="Times New Roman" w:hAnsi="Times New Roman" w:cs="Times New Roman"/>
          <w:b/>
          <w:sz w:val="24"/>
          <w:szCs w:val="24"/>
        </w:rPr>
        <w:pPrChange w:id="656" w:author="Claud Watari" w:date="2018-01-21T16:30:00Z">
          <w:pPr>
            <w:pStyle w:val="NoSpacing"/>
          </w:pPr>
        </w:pPrChange>
      </w:pPr>
    </w:p>
    <w:p w:rsidR="00A9699E" w:rsidRPr="009A6084" w:rsidDel="000620F3" w:rsidRDefault="00A9699E">
      <w:pPr>
        <w:rPr>
          <w:del w:id="657" w:author="Claud Watari" w:date="2018-01-21T16:29:00Z"/>
          <w:rFonts w:ascii="Times New Roman" w:hAnsi="Times New Roman" w:cs="Times New Roman"/>
          <w:sz w:val="24"/>
          <w:szCs w:val="24"/>
        </w:rPr>
        <w:pPrChange w:id="658" w:author="Claud Watari" w:date="2018-01-21T16:30:00Z">
          <w:pPr>
            <w:pStyle w:val="NoSpacing"/>
            <w:jc w:val="center"/>
          </w:pPr>
        </w:pPrChange>
      </w:pPr>
      <w:del w:id="659" w:author="Claud Watari" w:date="2018-01-21T16:29:00Z">
        <w:r w:rsidRPr="009A6084" w:rsidDel="000620F3">
          <w:rPr>
            <w:rFonts w:ascii="Times New Roman" w:hAnsi="Times New Roman" w:cs="Times New Roman"/>
            <w:sz w:val="24"/>
            <w:szCs w:val="24"/>
          </w:rPr>
          <w:delText>ATTACHMENT REPORT</w:delText>
        </w:r>
      </w:del>
    </w:p>
    <w:p w:rsidR="006359FE" w:rsidRPr="009A6084" w:rsidDel="000620F3" w:rsidRDefault="006359FE">
      <w:pPr>
        <w:rPr>
          <w:del w:id="660" w:author="Claud Watari" w:date="2018-01-21T16:29:00Z"/>
          <w:rFonts w:ascii="Times New Roman" w:hAnsi="Times New Roman" w:cs="Times New Roman"/>
          <w:sz w:val="24"/>
          <w:szCs w:val="24"/>
        </w:rPr>
        <w:pPrChange w:id="661" w:author="Claud Watari" w:date="2018-01-21T16:30:00Z">
          <w:pPr>
            <w:pStyle w:val="NoSpacing"/>
          </w:pPr>
        </w:pPrChange>
      </w:pPr>
    </w:p>
    <w:p w:rsidR="006359FE" w:rsidRPr="009A6084" w:rsidDel="000620F3" w:rsidRDefault="006359FE">
      <w:pPr>
        <w:rPr>
          <w:del w:id="662" w:author="Claud Watari" w:date="2018-01-21T16:29:00Z"/>
          <w:rFonts w:ascii="Times New Roman" w:hAnsi="Times New Roman" w:cs="Times New Roman"/>
          <w:sz w:val="24"/>
          <w:szCs w:val="24"/>
        </w:rPr>
        <w:pPrChange w:id="663" w:author="Claud Watari" w:date="2018-01-21T16:30:00Z">
          <w:pPr>
            <w:pStyle w:val="NoSpacing"/>
          </w:pPr>
        </w:pPrChange>
      </w:pPr>
      <w:del w:id="664" w:author="Claud Watari" w:date="2018-01-21T16:29:00Z">
        <w:r w:rsidRPr="009A6084" w:rsidDel="000620F3">
          <w:rPr>
            <w:rFonts w:ascii="Times New Roman" w:hAnsi="Times New Roman" w:cs="Times New Roman"/>
            <w:sz w:val="24"/>
            <w:szCs w:val="24"/>
          </w:rPr>
          <w:delText>ACKNOWLEDGEMENT</w:delText>
        </w:r>
      </w:del>
    </w:p>
    <w:p w:rsidR="006359FE" w:rsidRPr="009A6084" w:rsidDel="000620F3" w:rsidRDefault="006359FE">
      <w:pPr>
        <w:rPr>
          <w:del w:id="665" w:author="Claud Watari" w:date="2018-01-21T16:29:00Z"/>
          <w:rFonts w:ascii="Times New Roman" w:hAnsi="Times New Roman" w:cs="Times New Roman"/>
          <w:sz w:val="24"/>
          <w:szCs w:val="24"/>
        </w:rPr>
        <w:pPrChange w:id="666" w:author="Claud Watari" w:date="2018-01-21T16:30:00Z">
          <w:pPr>
            <w:pStyle w:val="NoSpacing"/>
          </w:pPr>
        </w:pPrChange>
      </w:pPr>
    </w:p>
    <w:p w:rsidR="006359FE" w:rsidRPr="009A6084" w:rsidDel="000620F3" w:rsidRDefault="006359FE">
      <w:pPr>
        <w:rPr>
          <w:del w:id="667" w:author="Claud Watari" w:date="2018-01-21T16:29:00Z"/>
          <w:rFonts w:ascii="Times New Roman" w:hAnsi="Times New Roman" w:cs="Times New Roman"/>
          <w:sz w:val="24"/>
          <w:szCs w:val="24"/>
        </w:rPr>
        <w:pPrChange w:id="668" w:author="Claud Watari" w:date="2018-01-21T16:30:00Z">
          <w:pPr>
            <w:pStyle w:val="NoSpacing"/>
          </w:pPr>
        </w:pPrChange>
      </w:pPr>
    </w:p>
    <w:p w:rsidR="006359FE" w:rsidRPr="009A6084" w:rsidDel="000620F3" w:rsidRDefault="006359FE">
      <w:pPr>
        <w:rPr>
          <w:del w:id="669" w:author="Claud Watari" w:date="2018-01-21T16:29:00Z"/>
          <w:rFonts w:ascii="Times New Roman" w:hAnsi="Times New Roman" w:cs="Times New Roman"/>
          <w:sz w:val="24"/>
          <w:szCs w:val="24"/>
        </w:rPr>
        <w:pPrChange w:id="670" w:author="Claud Watari" w:date="2018-01-21T16:30:00Z">
          <w:pPr>
            <w:pStyle w:val="NoSpacing"/>
          </w:pPr>
        </w:pPrChange>
      </w:pPr>
      <w:del w:id="671" w:author="Claud Watari" w:date="2018-01-21T16:29:00Z">
        <w:r w:rsidRPr="009A6084" w:rsidDel="000620F3">
          <w:rPr>
            <w:rFonts w:ascii="Times New Roman" w:hAnsi="Times New Roman" w:cs="Times New Roman"/>
            <w:sz w:val="24"/>
            <w:szCs w:val="24"/>
          </w:rPr>
          <w:delText>Industrial attachment played a very important role for me as an ICT student. I got a chance to be exposed to new standards and technologies. I would therefore like to acknowledge the Ministry of Health (Kenya) for affording me the opportunity to do my attachment at their ICT department.</w:delText>
        </w:r>
      </w:del>
    </w:p>
    <w:p w:rsidR="0022262B" w:rsidRPr="009A6084" w:rsidDel="00E73CD2" w:rsidRDefault="00225743">
      <w:pPr>
        <w:rPr>
          <w:del w:id="672" w:author="Claud Watari" w:date="2018-01-19T14:41:00Z"/>
          <w:rFonts w:ascii="Times New Roman" w:hAnsi="Times New Roman" w:cs="Times New Roman"/>
          <w:sz w:val="24"/>
          <w:szCs w:val="24"/>
        </w:rPr>
        <w:pPrChange w:id="673" w:author="Claud Watari" w:date="2018-01-21T16:30:00Z">
          <w:pPr>
            <w:pStyle w:val="NoSpacing"/>
          </w:pPr>
        </w:pPrChange>
      </w:pPr>
      <w:del w:id="674" w:author="Claud Watari" w:date="2018-01-21T16:29:00Z">
        <w:r w:rsidRPr="009A6084" w:rsidDel="000620F3">
          <w:rPr>
            <w:rFonts w:ascii="Times New Roman" w:hAnsi="Times New Roman" w:cs="Times New Roman"/>
            <w:sz w:val="24"/>
            <w:szCs w:val="24"/>
          </w:rPr>
          <w:delText>I would also like to appreciate my supervisors, Mr. Philip</w:delText>
        </w:r>
      </w:del>
    </w:p>
    <w:p w:rsidR="00E73CD2" w:rsidRPr="009A6084" w:rsidDel="00E73CD2" w:rsidRDefault="00E73CD2">
      <w:pPr>
        <w:rPr>
          <w:del w:id="675" w:author="Claud Watari" w:date="2018-01-19T14:41:00Z"/>
          <w:rFonts w:ascii="Times New Roman" w:hAnsi="Times New Roman" w:cs="Times New Roman"/>
          <w:sz w:val="24"/>
          <w:szCs w:val="24"/>
        </w:rPr>
        <w:pPrChange w:id="676" w:author="Claud Watari" w:date="2018-01-21T16:30:00Z">
          <w:pPr>
            <w:pStyle w:val="NoSpacing"/>
          </w:pPr>
        </w:pPrChange>
      </w:pPr>
    </w:p>
    <w:p w:rsidR="006359FE" w:rsidRPr="009A6084" w:rsidDel="00E73CD2" w:rsidRDefault="006359FE">
      <w:pPr>
        <w:rPr>
          <w:del w:id="677" w:author="Claud Watari" w:date="2018-01-19T14:41:00Z"/>
          <w:rFonts w:ascii="Times New Roman" w:hAnsi="Times New Roman" w:cs="Times New Roman"/>
          <w:sz w:val="24"/>
          <w:szCs w:val="24"/>
        </w:rPr>
        <w:pPrChange w:id="678" w:author="Claud Watari" w:date="2018-01-21T16:30:00Z">
          <w:pPr>
            <w:pStyle w:val="NoSpacing"/>
          </w:pPr>
        </w:pPrChange>
      </w:pPr>
    </w:p>
    <w:p w:rsidR="006359FE" w:rsidRPr="009A6084" w:rsidDel="00E73CD2" w:rsidRDefault="006359FE">
      <w:pPr>
        <w:rPr>
          <w:del w:id="679" w:author="Claud Watari" w:date="2018-01-19T14:41:00Z"/>
          <w:rFonts w:ascii="Times New Roman" w:hAnsi="Times New Roman" w:cs="Times New Roman"/>
          <w:sz w:val="24"/>
          <w:szCs w:val="24"/>
        </w:rPr>
        <w:pPrChange w:id="680" w:author="Claud Watari" w:date="2018-01-21T16:30:00Z">
          <w:pPr>
            <w:pStyle w:val="NoSpacing"/>
          </w:pPr>
        </w:pPrChange>
      </w:pPr>
    </w:p>
    <w:p w:rsidR="006359FE" w:rsidRPr="009A6084" w:rsidDel="00E73CD2" w:rsidRDefault="006359FE">
      <w:pPr>
        <w:rPr>
          <w:del w:id="681" w:author="Claud Watari" w:date="2018-01-19T14:41:00Z"/>
          <w:rFonts w:ascii="Times New Roman" w:hAnsi="Times New Roman" w:cs="Times New Roman"/>
          <w:sz w:val="24"/>
          <w:szCs w:val="24"/>
        </w:rPr>
        <w:pPrChange w:id="682" w:author="Claud Watari" w:date="2018-01-21T16:30:00Z">
          <w:pPr>
            <w:pStyle w:val="NoSpacing"/>
          </w:pPr>
        </w:pPrChange>
      </w:pPr>
    </w:p>
    <w:p w:rsidR="006359FE" w:rsidRPr="009A6084" w:rsidDel="00E73CD2" w:rsidRDefault="006359FE">
      <w:pPr>
        <w:rPr>
          <w:del w:id="683" w:author="Claud Watari" w:date="2018-01-19T14:41:00Z"/>
          <w:rFonts w:ascii="Times New Roman" w:hAnsi="Times New Roman" w:cs="Times New Roman"/>
          <w:sz w:val="24"/>
          <w:szCs w:val="24"/>
        </w:rPr>
        <w:pPrChange w:id="684" w:author="Claud Watari" w:date="2018-01-21T16:30:00Z">
          <w:pPr>
            <w:pStyle w:val="NoSpacing"/>
          </w:pPr>
        </w:pPrChange>
      </w:pPr>
    </w:p>
    <w:p w:rsidR="006359FE" w:rsidRPr="009A6084" w:rsidDel="00E73CD2" w:rsidRDefault="006359FE">
      <w:pPr>
        <w:rPr>
          <w:del w:id="685" w:author="Claud Watari" w:date="2018-01-19T14:41:00Z"/>
          <w:rFonts w:ascii="Times New Roman" w:hAnsi="Times New Roman" w:cs="Times New Roman"/>
          <w:sz w:val="24"/>
          <w:szCs w:val="24"/>
        </w:rPr>
        <w:pPrChange w:id="686" w:author="Claud Watari" w:date="2018-01-21T16:30:00Z">
          <w:pPr>
            <w:pStyle w:val="NoSpacing"/>
          </w:pPr>
        </w:pPrChange>
      </w:pPr>
    </w:p>
    <w:p w:rsidR="00E73CD2" w:rsidRPr="009A6084" w:rsidDel="000620F3" w:rsidRDefault="00E73CD2">
      <w:pPr>
        <w:rPr>
          <w:del w:id="687" w:author="Claud Watari" w:date="2018-01-21T16:29:00Z"/>
          <w:moveTo w:id="688" w:author="Claud Watari" w:date="2018-01-19T14:38:00Z"/>
          <w:rFonts w:ascii="Times New Roman" w:hAnsi="Times New Roman" w:cs="Times New Roman"/>
          <w:b/>
          <w:sz w:val="24"/>
          <w:szCs w:val="24"/>
        </w:rPr>
        <w:pPrChange w:id="689" w:author="Claud Watari" w:date="2018-01-21T16:30:00Z">
          <w:pPr>
            <w:pStyle w:val="NoSpacing"/>
          </w:pPr>
        </w:pPrChange>
      </w:pPr>
      <w:moveToRangeStart w:id="690" w:author="Claud Watari" w:date="2018-01-19T14:38:00Z" w:name="move504136060"/>
      <w:moveTo w:id="691" w:author="Claud Watari" w:date="2018-01-19T14:38:00Z">
        <w:del w:id="692" w:author="Claud Watari" w:date="2018-01-21T16:29:00Z">
          <w:r w:rsidRPr="009A6084" w:rsidDel="000620F3">
            <w:rPr>
              <w:rFonts w:ascii="Times New Roman" w:hAnsi="Times New Roman" w:cs="Times New Roman"/>
              <w:b/>
              <w:sz w:val="24"/>
              <w:szCs w:val="24"/>
            </w:rPr>
            <w:delText>Contents</w:delText>
          </w:r>
        </w:del>
      </w:moveTo>
    </w:p>
    <w:p w:rsidR="00E73CD2" w:rsidRPr="009A6084" w:rsidDel="000620F3" w:rsidRDefault="00E73CD2">
      <w:pPr>
        <w:rPr>
          <w:del w:id="693" w:author="Claud Watari" w:date="2018-01-21T16:29:00Z"/>
          <w:moveTo w:id="694" w:author="Claud Watari" w:date="2018-01-19T14:38:00Z"/>
          <w:rFonts w:ascii="Times New Roman" w:hAnsi="Times New Roman" w:cs="Times New Roman"/>
        </w:rPr>
        <w:pPrChange w:id="695" w:author="Claud Watari" w:date="2018-01-21T16:30:00Z">
          <w:pPr>
            <w:pStyle w:val="NoSpacing"/>
          </w:pPr>
        </w:pPrChange>
      </w:pPr>
      <w:moveTo w:id="696" w:author="Claud Watari" w:date="2018-01-19T14:38:00Z">
        <w:del w:id="697" w:author="Claud Watari" w:date="2018-01-21T16:29:00Z">
          <w:r w:rsidRPr="009A6084" w:rsidDel="000620F3">
            <w:rPr>
              <w:rFonts w:ascii="Times New Roman" w:hAnsi="Times New Roman" w:cs="Times New Roman"/>
            </w:rPr>
            <w:delText>ACKNOWLEDGEMENT………………………………………………………………………………….</w:delText>
          </w:r>
        </w:del>
      </w:moveTo>
    </w:p>
    <w:p w:rsidR="00E73CD2" w:rsidRPr="009A6084" w:rsidDel="000620F3" w:rsidRDefault="00E73CD2">
      <w:pPr>
        <w:rPr>
          <w:del w:id="698" w:author="Claud Watari" w:date="2018-01-21T16:29:00Z"/>
          <w:moveTo w:id="699" w:author="Claud Watari" w:date="2018-01-19T14:38:00Z"/>
          <w:rFonts w:ascii="Times New Roman" w:hAnsi="Times New Roman" w:cs="Times New Roman"/>
        </w:rPr>
        <w:pPrChange w:id="700" w:author="Claud Watari" w:date="2018-01-21T16:30:00Z">
          <w:pPr>
            <w:pStyle w:val="NoSpacing"/>
          </w:pPr>
        </w:pPrChange>
      </w:pPr>
      <w:moveTo w:id="701" w:author="Claud Watari" w:date="2018-01-19T14:38:00Z">
        <w:del w:id="702" w:author="Claud Watari" w:date="2018-01-21T16:29:00Z">
          <w:r w:rsidRPr="009A6084" w:rsidDel="000620F3">
            <w:rPr>
              <w:rFonts w:ascii="Times New Roman" w:hAnsi="Times New Roman" w:cs="Times New Roman"/>
            </w:rPr>
            <w:delText>DECLARATION…………………………………………………………………………………………...</w:delText>
          </w:r>
        </w:del>
      </w:moveTo>
    </w:p>
    <w:p w:rsidR="00E73CD2" w:rsidRPr="009A6084" w:rsidDel="000620F3" w:rsidRDefault="00E73CD2">
      <w:pPr>
        <w:rPr>
          <w:del w:id="703" w:author="Claud Watari" w:date="2018-01-21T16:29:00Z"/>
          <w:moveTo w:id="704" w:author="Claud Watari" w:date="2018-01-19T14:38:00Z"/>
          <w:rFonts w:ascii="Times New Roman" w:hAnsi="Times New Roman" w:cs="Times New Roman"/>
        </w:rPr>
        <w:pPrChange w:id="705" w:author="Claud Watari" w:date="2018-01-21T16:30:00Z">
          <w:pPr>
            <w:pStyle w:val="NoSpacing"/>
          </w:pPr>
        </w:pPrChange>
      </w:pPr>
      <w:moveTo w:id="706" w:author="Claud Watari" w:date="2018-01-19T14:38:00Z">
        <w:del w:id="707" w:author="Claud Watari" w:date="2018-01-21T16:29:00Z">
          <w:r w:rsidRPr="009A6084" w:rsidDel="000620F3">
            <w:rPr>
              <w:rFonts w:ascii="Times New Roman" w:hAnsi="Times New Roman" w:cs="Times New Roman"/>
            </w:rPr>
            <w:delText>Preface………………………………………………………………………………………………………</w:delText>
          </w:r>
        </w:del>
      </w:moveTo>
    </w:p>
    <w:p w:rsidR="00E73CD2" w:rsidRPr="009A6084" w:rsidDel="000620F3" w:rsidRDefault="00E73CD2">
      <w:pPr>
        <w:rPr>
          <w:del w:id="708" w:author="Claud Watari" w:date="2018-01-21T16:29:00Z"/>
          <w:moveTo w:id="709" w:author="Claud Watari" w:date="2018-01-19T14:38:00Z"/>
          <w:rFonts w:ascii="Times New Roman" w:hAnsi="Times New Roman" w:cs="Times New Roman"/>
        </w:rPr>
        <w:pPrChange w:id="710" w:author="Claud Watari" w:date="2018-01-21T16:30:00Z">
          <w:pPr>
            <w:pStyle w:val="NoSpacing"/>
          </w:pPr>
        </w:pPrChange>
      </w:pPr>
      <w:moveTo w:id="711" w:author="Claud Watari" w:date="2018-01-19T14:38:00Z">
        <w:del w:id="712" w:author="Claud Watari" w:date="2018-01-21T16:29:00Z">
          <w:r w:rsidRPr="009A6084" w:rsidDel="000620F3">
            <w:rPr>
              <w:rFonts w:ascii="Times New Roman" w:hAnsi="Times New Roman" w:cs="Times New Roman"/>
            </w:rPr>
            <w:delText>Benefits to students…………………………………………………………………………………………</w:delText>
          </w:r>
        </w:del>
      </w:moveTo>
    </w:p>
    <w:p w:rsidR="00E73CD2" w:rsidRPr="009A6084" w:rsidDel="000620F3" w:rsidRDefault="00E73CD2">
      <w:pPr>
        <w:rPr>
          <w:del w:id="713" w:author="Claud Watari" w:date="2018-01-21T16:29:00Z"/>
          <w:moveTo w:id="714" w:author="Claud Watari" w:date="2018-01-19T14:38:00Z"/>
          <w:rFonts w:ascii="Times New Roman" w:hAnsi="Times New Roman" w:cs="Times New Roman"/>
        </w:rPr>
        <w:pPrChange w:id="715" w:author="Claud Watari" w:date="2018-01-21T16:30:00Z">
          <w:pPr>
            <w:pStyle w:val="NoSpacing"/>
          </w:pPr>
        </w:pPrChange>
      </w:pPr>
      <w:moveTo w:id="716" w:author="Claud Watari" w:date="2018-01-19T14:38:00Z">
        <w:del w:id="717" w:author="Claud Watari" w:date="2018-01-21T16:29:00Z">
          <w:r w:rsidRPr="009A6084" w:rsidDel="000620F3">
            <w:rPr>
              <w:rFonts w:ascii="Times New Roman" w:hAnsi="Times New Roman" w:cs="Times New Roman"/>
            </w:rPr>
            <w:delText>CHAPTER ONE……………………………………………………………………………………………</w:delText>
          </w:r>
        </w:del>
      </w:moveTo>
    </w:p>
    <w:p w:rsidR="00E73CD2" w:rsidRPr="009A6084" w:rsidDel="000620F3" w:rsidRDefault="00E73CD2">
      <w:pPr>
        <w:rPr>
          <w:del w:id="718" w:author="Claud Watari" w:date="2018-01-21T16:29:00Z"/>
          <w:moveTo w:id="719" w:author="Claud Watari" w:date="2018-01-19T14:38:00Z"/>
          <w:rFonts w:ascii="Times New Roman" w:hAnsi="Times New Roman" w:cs="Times New Roman"/>
        </w:rPr>
        <w:pPrChange w:id="720" w:author="Claud Watari" w:date="2018-01-21T16:30:00Z">
          <w:pPr>
            <w:pStyle w:val="NoSpacing"/>
          </w:pPr>
        </w:pPrChange>
      </w:pPr>
      <w:moveTo w:id="721" w:author="Claud Watari" w:date="2018-01-19T14:38:00Z">
        <w:del w:id="722" w:author="Claud Watari" w:date="2018-01-21T16:29:00Z">
          <w:r w:rsidRPr="009A6084" w:rsidDel="000620F3">
            <w:rPr>
              <w:rFonts w:ascii="Times New Roman" w:hAnsi="Times New Roman" w:cs="Times New Roman"/>
            </w:rPr>
            <w:tab/>
            <w:delText>General description of the organization and departments where attached…………………………</w:delText>
          </w:r>
        </w:del>
      </w:moveTo>
    </w:p>
    <w:p w:rsidR="00E73CD2" w:rsidRPr="009A6084" w:rsidDel="000620F3" w:rsidRDefault="00E73CD2">
      <w:pPr>
        <w:rPr>
          <w:del w:id="723" w:author="Claud Watari" w:date="2018-01-21T16:29:00Z"/>
          <w:moveTo w:id="724" w:author="Claud Watari" w:date="2018-01-19T14:38:00Z"/>
          <w:rFonts w:ascii="Times New Roman" w:hAnsi="Times New Roman" w:cs="Times New Roman"/>
        </w:rPr>
        <w:pPrChange w:id="725" w:author="Claud Watari" w:date="2018-01-21T16:30:00Z">
          <w:pPr>
            <w:pStyle w:val="NoSpacing"/>
          </w:pPr>
        </w:pPrChange>
      </w:pPr>
      <w:moveTo w:id="726" w:author="Claud Watari" w:date="2018-01-19T14:38:00Z">
        <w:del w:id="727"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General activities undertaken in the organization…………………………………………</w:delText>
          </w:r>
        </w:del>
      </w:moveTo>
    </w:p>
    <w:p w:rsidR="00E73CD2" w:rsidRPr="009A6084" w:rsidDel="000620F3" w:rsidRDefault="00E73CD2">
      <w:pPr>
        <w:rPr>
          <w:del w:id="728" w:author="Claud Watari" w:date="2018-01-21T16:29:00Z"/>
          <w:moveTo w:id="729" w:author="Claud Watari" w:date="2018-01-19T14:38:00Z"/>
          <w:rFonts w:ascii="Times New Roman" w:hAnsi="Times New Roman" w:cs="Times New Roman"/>
        </w:rPr>
        <w:pPrChange w:id="730" w:author="Claud Watari" w:date="2018-01-21T16:30:00Z">
          <w:pPr>
            <w:pStyle w:val="NoSpacing"/>
          </w:pPr>
        </w:pPrChange>
      </w:pPr>
      <w:moveTo w:id="731" w:author="Claud Watari" w:date="2018-01-19T14:38:00Z">
        <w:del w:id="732"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Specific activities undertaken during attachment………………………………………….</w:delText>
          </w:r>
        </w:del>
      </w:moveTo>
    </w:p>
    <w:p w:rsidR="00E73CD2" w:rsidRPr="009A6084" w:rsidDel="000620F3" w:rsidRDefault="00E73CD2">
      <w:pPr>
        <w:rPr>
          <w:del w:id="733" w:author="Claud Watari" w:date="2018-01-21T16:29:00Z"/>
          <w:moveTo w:id="734" w:author="Claud Watari" w:date="2018-01-19T14:38:00Z"/>
          <w:rFonts w:ascii="Times New Roman" w:hAnsi="Times New Roman" w:cs="Times New Roman"/>
        </w:rPr>
        <w:pPrChange w:id="735" w:author="Claud Watari" w:date="2018-01-21T16:30:00Z">
          <w:pPr>
            <w:pStyle w:val="NoSpacing"/>
          </w:pPr>
        </w:pPrChange>
      </w:pPr>
      <w:moveTo w:id="736" w:author="Claud Watari" w:date="2018-01-19T14:38:00Z">
        <w:del w:id="737"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Activities applied for the benefit of the organization……………………………………...</w:delText>
          </w:r>
        </w:del>
      </w:moveTo>
    </w:p>
    <w:p w:rsidR="00E73CD2" w:rsidRPr="009A6084" w:rsidDel="000620F3" w:rsidRDefault="00E73CD2">
      <w:pPr>
        <w:rPr>
          <w:del w:id="738" w:author="Claud Watari" w:date="2018-01-21T16:29:00Z"/>
          <w:moveTo w:id="739" w:author="Claud Watari" w:date="2018-01-19T14:38:00Z"/>
          <w:rFonts w:ascii="Times New Roman" w:hAnsi="Times New Roman" w:cs="Times New Roman"/>
        </w:rPr>
        <w:pPrChange w:id="740" w:author="Claud Watari" w:date="2018-01-21T16:30:00Z">
          <w:pPr>
            <w:pStyle w:val="NoSpacing"/>
          </w:pPr>
        </w:pPrChange>
      </w:pPr>
      <w:moveTo w:id="741" w:author="Claud Watari" w:date="2018-01-19T14:38:00Z">
        <w:del w:id="742"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Strategy for the utilization of contacts established during attachment…………………….</w:delText>
          </w:r>
        </w:del>
      </w:moveTo>
    </w:p>
    <w:p w:rsidR="00E73CD2" w:rsidRPr="009A6084" w:rsidDel="000620F3" w:rsidRDefault="00E73CD2">
      <w:pPr>
        <w:rPr>
          <w:del w:id="743" w:author="Claud Watari" w:date="2018-01-21T16:29:00Z"/>
          <w:moveTo w:id="744" w:author="Claud Watari" w:date="2018-01-19T14:38:00Z"/>
          <w:rFonts w:ascii="Times New Roman" w:hAnsi="Times New Roman" w:cs="Times New Roman"/>
        </w:rPr>
        <w:pPrChange w:id="745" w:author="Claud Watari" w:date="2018-01-21T16:30:00Z">
          <w:pPr>
            <w:pStyle w:val="NoSpacing"/>
          </w:pPr>
        </w:pPrChange>
      </w:pPr>
      <w:moveTo w:id="746" w:author="Claud Watari" w:date="2018-01-19T14:38:00Z">
        <w:del w:id="747" w:author="Claud Watari" w:date="2018-01-21T16:29:00Z">
          <w:r w:rsidRPr="009A6084" w:rsidDel="000620F3">
            <w:rPr>
              <w:rFonts w:ascii="Times New Roman" w:hAnsi="Times New Roman" w:cs="Times New Roman"/>
            </w:rPr>
            <w:delText>CHAPTER TWO…………………………………………………………………………………………….</w:delText>
          </w:r>
        </w:del>
      </w:moveTo>
    </w:p>
    <w:p w:rsidR="00E73CD2" w:rsidRPr="009A6084" w:rsidDel="000620F3" w:rsidRDefault="00E73CD2">
      <w:pPr>
        <w:rPr>
          <w:del w:id="748" w:author="Claud Watari" w:date="2018-01-21T16:29:00Z"/>
          <w:moveTo w:id="749" w:author="Claud Watari" w:date="2018-01-19T14:38:00Z"/>
          <w:rFonts w:ascii="Times New Roman" w:hAnsi="Times New Roman" w:cs="Times New Roman"/>
        </w:rPr>
        <w:pPrChange w:id="750" w:author="Claud Watari" w:date="2018-01-21T16:30:00Z">
          <w:pPr>
            <w:pStyle w:val="NoSpacing"/>
          </w:pPr>
        </w:pPrChange>
      </w:pPr>
      <w:moveTo w:id="751" w:author="Claud Watari" w:date="2018-01-19T14:38:00Z">
        <w:del w:id="752" w:author="Claud Watari" w:date="2018-01-21T16:29:00Z">
          <w:r w:rsidRPr="009A6084" w:rsidDel="000620F3">
            <w:rPr>
              <w:rFonts w:ascii="Times New Roman" w:hAnsi="Times New Roman" w:cs="Times New Roman"/>
            </w:rPr>
            <w:tab/>
            <w:delText>Analysis, Observation and Critique…………………………………………………………………</w:delText>
          </w:r>
        </w:del>
      </w:moveTo>
    </w:p>
    <w:p w:rsidR="00E73CD2" w:rsidRPr="009A6084" w:rsidDel="000620F3" w:rsidRDefault="00E73CD2">
      <w:pPr>
        <w:rPr>
          <w:del w:id="753" w:author="Claud Watari" w:date="2018-01-21T16:29:00Z"/>
          <w:moveTo w:id="754" w:author="Claud Watari" w:date="2018-01-19T14:38:00Z"/>
          <w:rFonts w:ascii="Times New Roman" w:hAnsi="Times New Roman" w:cs="Times New Roman"/>
        </w:rPr>
        <w:pPrChange w:id="755" w:author="Claud Watari" w:date="2018-01-21T16:30:00Z">
          <w:pPr>
            <w:pStyle w:val="NoSpacing"/>
          </w:pPr>
        </w:pPrChange>
      </w:pPr>
      <w:moveTo w:id="756" w:author="Claud Watari" w:date="2018-01-19T14:38:00Z">
        <w:del w:id="757" w:author="Claud Watari" w:date="2018-01-21T16:29:00Z">
          <w:r w:rsidRPr="009A6084" w:rsidDel="000620F3">
            <w:rPr>
              <w:rFonts w:ascii="Times New Roman" w:hAnsi="Times New Roman" w:cs="Times New Roman"/>
            </w:rPr>
            <w:delText>CHAPTER THREE…………………………………………………………………………………………..</w:delText>
          </w:r>
        </w:del>
      </w:moveTo>
    </w:p>
    <w:p w:rsidR="00E73CD2" w:rsidRPr="009A6084" w:rsidDel="000620F3" w:rsidRDefault="00E73CD2">
      <w:pPr>
        <w:rPr>
          <w:del w:id="758" w:author="Claud Watari" w:date="2018-01-21T16:29:00Z"/>
          <w:moveTo w:id="759" w:author="Claud Watari" w:date="2018-01-19T14:38:00Z"/>
          <w:rFonts w:ascii="Times New Roman" w:hAnsi="Times New Roman" w:cs="Times New Roman"/>
        </w:rPr>
        <w:pPrChange w:id="760" w:author="Claud Watari" w:date="2018-01-21T16:30:00Z">
          <w:pPr>
            <w:pStyle w:val="NoSpacing"/>
          </w:pPr>
        </w:pPrChange>
      </w:pPr>
      <w:moveTo w:id="761" w:author="Claud Watari" w:date="2018-01-19T14:38:00Z">
        <w:del w:id="762" w:author="Claud Watari" w:date="2018-01-21T16:29:00Z">
          <w:r w:rsidRPr="009A6084" w:rsidDel="000620F3">
            <w:rPr>
              <w:rFonts w:ascii="Times New Roman" w:hAnsi="Times New Roman" w:cs="Times New Roman"/>
            </w:rPr>
            <w:tab/>
            <w:delText>Summary and Conclusion…………………………………………………………………………...</w:delText>
          </w:r>
        </w:del>
      </w:moveTo>
    </w:p>
    <w:p w:rsidR="00E73CD2" w:rsidRPr="009A6084" w:rsidDel="000620F3" w:rsidRDefault="00E73CD2">
      <w:pPr>
        <w:rPr>
          <w:del w:id="763" w:author="Claud Watari" w:date="2018-01-21T16:29:00Z"/>
          <w:moveTo w:id="764" w:author="Claud Watari" w:date="2018-01-19T14:38:00Z"/>
          <w:rFonts w:ascii="Times New Roman" w:hAnsi="Times New Roman" w:cs="Times New Roman"/>
        </w:rPr>
        <w:pPrChange w:id="765" w:author="Claud Watari" w:date="2018-01-21T16:30:00Z">
          <w:pPr>
            <w:pStyle w:val="NoSpacing"/>
          </w:pPr>
        </w:pPrChange>
      </w:pPr>
    </w:p>
    <w:p w:rsidR="00E73CD2" w:rsidRPr="009A6084" w:rsidDel="000620F3" w:rsidRDefault="00E73CD2">
      <w:pPr>
        <w:rPr>
          <w:del w:id="766" w:author="Claud Watari" w:date="2018-01-21T16:29:00Z"/>
          <w:moveTo w:id="767" w:author="Claud Watari" w:date="2018-01-19T14:38:00Z"/>
          <w:rFonts w:ascii="Times New Roman" w:hAnsi="Times New Roman" w:cs="Times New Roman"/>
          <w:b/>
          <w:sz w:val="24"/>
          <w:szCs w:val="24"/>
        </w:rPr>
        <w:pPrChange w:id="768" w:author="Claud Watari" w:date="2018-01-21T16:30:00Z">
          <w:pPr>
            <w:pStyle w:val="NoSpacing"/>
          </w:pPr>
        </w:pPrChange>
      </w:pPr>
      <w:moveTo w:id="769" w:author="Claud Watari" w:date="2018-01-19T14:38:00Z">
        <w:del w:id="770" w:author="Claud Watari" w:date="2018-01-21T16:29:00Z">
          <w:r w:rsidRPr="009A6084" w:rsidDel="000620F3">
            <w:rPr>
              <w:rFonts w:ascii="Times New Roman" w:hAnsi="Times New Roman" w:cs="Times New Roman"/>
              <w:b/>
              <w:sz w:val="24"/>
              <w:szCs w:val="24"/>
            </w:rPr>
            <w:delText>Preface</w:delText>
          </w:r>
        </w:del>
      </w:moveTo>
    </w:p>
    <w:moveToRangeEnd w:id="690"/>
    <w:p w:rsidR="006359FE" w:rsidRPr="009A6084" w:rsidDel="000620F3" w:rsidRDefault="006359FE">
      <w:pPr>
        <w:rPr>
          <w:del w:id="771" w:author="Claud Watari" w:date="2018-01-21T16:29:00Z"/>
          <w:rFonts w:ascii="Times New Roman" w:hAnsi="Times New Roman" w:cs="Times New Roman"/>
          <w:sz w:val="24"/>
          <w:szCs w:val="24"/>
        </w:rPr>
        <w:pPrChange w:id="772" w:author="Claud Watari" w:date="2018-01-21T16:30:00Z">
          <w:pPr>
            <w:pStyle w:val="NoSpacing"/>
          </w:pPr>
        </w:pPrChange>
      </w:pPr>
    </w:p>
    <w:p w:rsidR="006359FE" w:rsidRPr="009A6084" w:rsidDel="000620F3" w:rsidRDefault="006359FE">
      <w:pPr>
        <w:rPr>
          <w:del w:id="773" w:author="Claud Watari" w:date="2018-01-21T16:29:00Z"/>
          <w:rFonts w:ascii="Times New Roman" w:hAnsi="Times New Roman" w:cs="Times New Roman"/>
          <w:sz w:val="24"/>
          <w:szCs w:val="24"/>
        </w:rPr>
        <w:pPrChange w:id="774" w:author="Claud Watari" w:date="2018-01-21T16:30:00Z">
          <w:pPr>
            <w:pStyle w:val="NoSpacing"/>
          </w:pPr>
        </w:pPrChange>
      </w:pPr>
    </w:p>
    <w:p w:rsidR="006359FE" w:rsidRPr="009A6084" w:rsidDel="000620F3" w:rsidRDefault="006359FE">
      <w:pPr>
        <w:rPr>
          <w:del w:id="775" w:author="Claud Watari" w:date="2018-01-21T16:29:00Z"/>
          <w:rFonts w:ascii="Times New Roman" w:hAnsi="Times New Roman" w:cs="Times New Roman"/>
          <w:sz w:val="24"/>
          <w:szCs w:val="24"/>
        </w:rPr>
        <w:pPrChange w:id="776" w:author="Claud Watari" w:date="2018-01-21T16:30:00Z">
          <w:pPr>
            <w:pStyle w:val="NoSpacing"/>
          </w:pPr>
        </w:pPrChange>
      </w:pPr>
    </w:p>
    <w:p w:rsidR="00225743" w:rsidRPr="009A6084" w:rsidDel="000620F3" w:rsidRDefault="00225743">
      <w:pPr>
        <w:rPr>
          <w:del w:id="777" w:author="Claud Watari" w:date="2018-01-21T16:29:00Z"/>
          <w:rFonts w:ascii="Times New Roman" w:hAnsi="Times New Roman" w:cs="Times New Roman"/>
          <w:sz w:val="24"/>
          <w:szCs w:val="24"/>
        </w:rPr>
        <w:pPrChange w:id="778" w:author="Claud Watari" w:date="2018-01-21T16:30:00Z">
          <w:pPr>
            <w:pStyle w:val="NoSpacing"/>
          </w:pPr>
        </w:pPrChange>
      </w:pPr>
    </w:p>
    <w:p w:rsidR="00225743" w:rsidRPr="009A6084" w:rsidDel="000620F3" w:rsidRDefault="00225743">
      <w:pPr>
        <w:rPr>
          <w:del w:id="779" w:author="Claud Watari" w:date="2018-01-21T16:29:00Z"/>
          <w:rFonts w:ascii="Times New Roman" w:hAnsi="Times New Roman" w:cs="Times New Roman"/>
          <w:sz w:val="24"/>
          <w:szCs w:val="24"/>
        </w:rPr>
        <w:pPrChange w:id="780" w:author="Claud Watari" w:date="2018-01-21T16:30:00Z">
          <w:pPr>
            <w:pStyle w:val="NoSpacing"/>
          </w:pPr>
        </w:pPrChange>
      </w:pPr>
    </w:p>
    <w:p w:rsidR="00225743" w:rsidRPr="009A6084" w:rsidDel="000620F3" w:rsidRDefault="00225743">
      <w:pPr>
        <w:rPr>
          <w:del w:id="781" w:author="Claud Watari" w:date="2018-01-21T16:29:00Z"/>
          <w:rFonts w:ascii="Times New Roman" w:hAnsi="Times New Roman" w:cs="Times New Roman"/>
          <w:sz w:val="24"/>
          <w:szCs w:val="24"/>
        </w:rPr>
        <w:pPrChange w:id="782" w:author="Claud Watari" w:date="2018-01-21T16:30:00Z">
          <w:pPr>
            <w:pStyle w:val="NoSpacing"/>
          </w:pPr>
        </w:pPrChange>
      </w:pPr>
    </w:p>
    <w:p w:rsidR="00225743" w:rsidRPr="009A6084" w:rsidDel="000620F3" w:rsidRDefault="00225743">
      <w:pPr>
        <w:rPr>
          <w:del w:id="783" w:author="Claud Watari" w:date="2018-01-21T16:29:00Z"/>
          <w:rFonts w:ascii="Times New Roman" w:hAnsi="Times New Roman" w:cs="Times New Roman"/>
          <w:sz w:val="24"/>
          <w:szCs w:val="24"/>
        </w:rPr>
        <w:pPrChange w:id="784" w:author="Claud Watari" w:date="2018-01-21T16:30:00Z">
          <w:pPr>
            <w:pStyle w:val="NoSpacing"/>
          </w:pPr>
        </w:pPrChange>
      </w:pPr>
    </w:p>
    <w:p w:rsidR="00225743" w:rsidRPr="009A6084" w:rsidDel="000620F3" w:rsidRDefault="00225743">
      <w:pPr>
        <w:rPr>
          <w:del w:id="785" w:author="Claud Watari" w:date="2018-01-21T16:29:00Z"/>
          <w:rFonts w:ascii="Times New Roman" w:hAnsi="Times New Roman" w:cs="Times New Roman"/>
          <w:sz w:val="24"/>
          <w:szCs w:val="24"/>
        </w:rPr>
        <w:pPrChange w:id="786" w:author="Claud Watari" w:date="2018-01-21T16:30:00Z">
          <w:pPr>
            <w:pStyle w:val="NoSpacing"/>
          </w:pPr>
        </w:pPrChange>
      </w:pPr>
    </w:p>
    <w:p w:rsidR="00225743" w:rsidRPr="009A6084" w:rsidDel="000620F3" w:rsidRDefault="00225743">
      <w:pPr>
        <w:rPr>
          <w:del w:id="787" w:author="Claud Watari" w:date="2018-01-21T16:29:00Z"/>
          <w:rFonts w:ascii="Times New Roman" w:hAnsi="Times New Roman" w:cs="Times New Roman"/>
          <w:sz w:val="24"/>
          <w:szCs w:val="24"/>
        </w:rPr>
        <w:pPrChange w:id="788" w:author="Claud Watari" w:date="2018-01-21T16:30:00Z">
          <w:pPr>
            <w:pStyle w:val="NoSpacing"/>
          </w:pPr>
        </w:pPrChange>
      </w:pPr>
    </w:p>
    <w:p w:rsidR="00225743" w:rsidRPr="009A6084" w:rsidDel="000620F3" w:rsidRDefault="00225743">
      <w:pPr>
        <w:rPr>
          <w:del w:id="789" w:author="Claud Watari" w:date="2018-01-21T16:29:00Z"/>
          <w:rFonts w:ascii="Times New Roman" w:hAnsi="Times New Roman" w:cs="Times New Roman"/>
          <w:sz w:val="24"/>
          <w:szCs w:val="24"/>
        </w:rPr>
        <w:pPrChange w:id="790" w:author="Claud Watari" w:date="2018-01-21T16:30:00Z">
          <w:pPr>
            <w:pStyle w:val="NoSpacing"/>
          </w:pPr>
        </w:pPrChange>
      </w:pPr>
    </w:p>
    <w:p w:rsidR="006359FE" w:rsidRPr="009A6084" w:rsidDel="000620F3" w:rsidRDefault="006359FE">
      <w:pPr>
        <w:rPr>
          <w:del w:id="791" w:author="Claud Watari" w:date="2018-01-21T16:29:00Z"/>
          <w:rFonts w:ascii="Times New Roman" w:hAnsi="Times New Roman" w:cs="Times New Roman"/>
          <w:sz w:val="24"/>
          <w:szCs w:val="24"/>
        </w:rPr>
        <w:pPrChange w:id="792" w:author="Claud Watari" w:date="2018-01-21T16:30:00Z">
          <w:pPr>
            <w:pStyle w:val="NoSpacing"/>
          </w:pPr>
        </w:pPrChange>
      </w:pPr>
    </w:p>
    <w:p w:rsidR="00210201" w:rsidRPr="009A6084" w:rsidRDefault="00210201">
      <w:pPr>
        <w:rPr>
          <w:rFonts w:ascii="Times New Roman" w:hAnsi="Times New Roman" w:cs="Times New Roman"/>
          <w:sz w:val="24"/>
          <w:szCs w:val="24"/>
        </w:rPr>
        <w:pPrChange w:id="793" w:author="Claud Watari" w:date="2018-01-21T16:30:00Z">
          <w:pPr>
            <w:pStyle w:val="NoSpacing"/>
          </w:pPr>
        </w:pPrChange>
      </w:pPr>
    </w:p>
    <w:sectPr w:rsidR="00210201" w:rsidRPr="009A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63A6"/>
    <w:multiLevelType w:val="multilevel"/>
    <w:tmpl w:val="3398965E"/>
    <w:lvl w:ilvl="0">
      <w:start w:val="1"/>
      <w:numFmt w:val="decimal"/>
      <w:lvlText w:val="%1"/>
      <w:lvlJc w:val="left"/>
      <w:pPr>
        <w:ind w:left="360" w:hanging="360"/>
      </w:pPr>
      <w:rPr>
        <w:rFonts w:asciiTheme="majorHAnsi" w:hAnsiTheme="majorHAnsi" w:cstheme="majorBidi" w:hint="default"/>
        <w:b/>
        <w:sz w:val="22"/>
      </w:rPr>
    </w:lvl>
    <w:lvl w:ilvl="1">
      <w:start w:val="1"/>
      <w:numFmt w:val="decimal"/>
      <w:lvlText w:val="%1.%2"/>
      <w:lvlJc w:val="left"/>
      <w:pPr>
        <w:ind w:left="360" w:hanging="360"/>
      </w:pPr>
      <w:rPr>
        <w:rFonts w:asciiTheme="majorHAnsi" w:hAnsiTheme="majorHAnsi" w:cstheme="majorBidi" w:hint="default"/>
        <w:b/>
        <w:sz w:val="22"/>
      </w:rPr>
    </w:lvl>
    <w:lvl w:ilvl="2">
      <w:start w:val="1"/>
      <w:numFmt w:val="decimal"/>
      <w:lvlText w:val="%1.%2.%3"/>
      <w:lvlJc w:val="left"/>
      <w:pPr>
        <w:ind w:left="720" w:hanging="720"/>
      </w:pPr>
      <w:rPr>
        <w:rFonts w:asciiTheme="majorHAnsi" w:hAnsiTheme="majorHAnsi" w:cstheme="majorBidi" w:hint="default"/>
        <w:b/>
        <w:sz w:val="22"/>
      </w:rPr>
    </w:lvl>
    <w:lvl w:ilvl="3">
      <w:start w:val="1"/>
      <w:numFmt w:val="decimal"/>
      <w:lvlText w:val="%1.%2.%3.%4"/>
      <w:lvlJc w:val="left"/>
      <w:pPr>
        <w:ind w:left="720" w:hanging="720"/>
      </w:pPr>
      <w:rPr>
        <w:rFonts w:asciiTheme="majorHAnsi" w:hAnsiTheme="majorHAnsi" w:cstheme="majorBidi" w:hint="default"/>
        <w:b/>
        <w:sz w:val="22"/>
      </w:rPr>
    </w:lvl>
    <w:lvl w:ilvl="4">
      <w:start w:val="1"/>
      <w:numFmt w:val="decimal"/>
      <w:lvlText w:val="%1.%2.%3.%4.%5"/>
      <w:lvlJc w:val="left"/>
      <w:pPr>
        <w:ind w:left="1080" w:hanging="1080"/>
      </w:pPr>
      <w:rPr>
        <w:rFonts w:asciiTheme="majorHAnsi" w:hAnsiTheme="majorHAnsi" w:cstheme="majorBidi" w:hint="default"/>
        <w:b/>
        <w:sz w:val="22"/>
      </w:rPr>
    </w:lvl>
    <w:lvl w:ilvl="5">
      <w:start w:val="1"/>
      <w:numFmt w:val="decimal"/>
      <w:lvlText w:val="%1.%2.%3.%4.%5.%6"/>
      <w:lvlJc w:val="left"/>
      <w:pPr>
        <w:ind w:left="1080" w:hanging="1080"/>
      </w:pPr>
      <w:rPr>
        <w:rFonts w:asciiTheme="majorHAnsi" w:hAnsiTheme="majorHAnsi" w:cstheme="majorBidi" w:hint="default"/>
        <w:b/>
        <w:sz w:val="22"/>
      </w:rPr>
    </w:lvl>
    <w:lvl w:ilvl="6">
      <w:start w:val="1"/>
      <w:numFmt w:val="decimal"/>
      <w:lvlText w:val="%1.%2.%3.%4.%5.%6.%7"/>
      <w:lvlJc w:val="left"/>
      <w:pPr>
        <w:ind w:left="1440" w:hanging="1440"/>
      </w:pPr>
      <w:rPr>
        <w:rFonts w:asciiTheme="majorHAnsi" w:hAnsiTheme="majorHAnsi" w:cstheme="majorBidi" w:hint="default"/>
        <w:b/>
        <w:sz w:val="22"/>
      </w:rPr>
    </w:lvl>
    <w:lvl w:ilvl="7">
      <w:start w:val="1"/>
      <w:numFmt w:val="decimal"/>
      <w:lvlText w:val="%1.%2.%3.%4.%5.%6.%7.%8"/>
      <w:lvlJc w:val="left"/>
      <w:pPr>
        <w:ind w:left="1440" w:hanging="1440"/>
      </w:pPr>
      <w:rPr>
        <w:rFonts w:asciiTheme="majorHAnsi" w:hAnsiTheme="majorHAnsi" w:cstheme="majorBidi" w:hint="default"/>
        <w:b/>
        <w:sz w:val="22"/>
      </w:rPr>
    </w:lvl>
    <w:lvl w:ilvl="8">
      <w:start w:val="1"/>
      <w:numFmt w:val="decimal"/>
      <w:lvlText w:val="%1.%2.%3.%4.%5.%6.%7.%8.%9"/>
      <w:lvlJc w:val="left"/>
      <w:pPr>
        <w:ind w:left="1800" w:hanging="1800"/>
      </w:pPr>
      <w:rPr>
        <w:rFonts w:asciiTheme="majorHAnsi" w:hAnsiTheme="majorHAnsi" w:cstheme="majorBidi" w:hint="default"/>
        <w:b/>
        <w:sz w:val="22"/>
      </w:rPr>
    </w:lvl>
  </w:abstractNum>
  <w:abstractNum w:abstractNumId="1" w15:restartNumberingAfterBreak="0">
    <w:nsid w:val="0968798A"/>
    <w:multiLevelType w:val="hybridMultilevel"/>
    <w:tmpl w:val="D8D02B4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BA14C70"/>
    <w:multiLevelType w:val="hybridMultilevel"/>
    <w:tmpl w:val="8E829C60"/>
    <w:lvl w:ilvl="0" w:tplc="735857FA">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0EA32D9E"/>
    <w:multiLevelType w:val="hybridMultilevel"/>
    <w:tmpl w:val="E1D2CF56"/>
    <w:lvl w:ilvl="0" w:tplc="62A497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933956"/>
    <w:multiLevelType w:val="hybridMultilevel"/>
    <w:tmpl w:val="890611A8"/>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2DD4B67"/>
    <w:multiLevelType w:val="hybridMultilevel"/>
    <w:tmpl w:val="4650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61EE"/>
    <w:multiLevelType w:val="hybridMultilevel"/>
    <w:tmpl w:val="1B585F3A"/>
    <w:lvl w:ilvl="0" w:tplc="805857C2">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1C7F7A02"/>
    <w:multiLevelType w:val="hybridMultilevel"/>
    <w:tmpl w:val="FB28B63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1E8E5D0C"/>
    <w:multiLevelType w:val="hybridMultilevel"/>
    <w:tmpl w:val="B5DADC88"/>
    <w:lvl w:ilvl="0" w:tplc="88AC8F08">
      <w:start w:val="1"/>
      <w:numFmt w:val="bullet"/>
      <w:lvlText w:val="-"/>
      <w:lvlJc w:val="left"/>
      <w:pPr>
        <w:ind w:left="5445" w:hanging="360"/>
      </w:pPr>
      <w:rPr>
        <w:rFonts w:ascii="Calibri" w:eastAsiaTheme="minorHAnsi" w:hAnsi="Calibri" w:cstheme="minorBidi" w:hint="default"/>
      </w:rPr>
    </w:lvl>
    <w:lvl w:ilvl="1" w:tplc="04090003" w:tentative="1">
      <w:start w:val="1"/>
      <w:numFmt w:val="bullet"/>
      <w:lvlText w:val="o"/>
      <w:lvlJc w:val="left"/>
      <w:pPr>
        <w:ind w:left="6165" w:hanging="360"/>
      </w:pPr>
      <w:rPr>
        <w:rFonts w:ascii="Courier New" w:hAnsi="Courier New" w:cs="Courier New" w:hint="default"/>
      </w:rPr>
    </w:lvl>
    <w:lvl w:ilvl="2" w:tplc="04090005" w:tentative="1">
      <w:start w:val="1"/>
      <w:numFmt w:val="bullet"/>
      <w:lvlText w:val=""/>
      <w:lvlJc w:val="left"/>
      <w:pPr>
        <w:ind w:left="6885" w:hanging="360"/>
      </w:pPr>
      <w:rPr>
        <w:rFonts w:ascii="Wingdings" w:hAnsi="Wingdings" w:hint="default"/>
      </w:rPr>
    </w:lvl>
    <w:lvl w:ilvl="3" w:tplc="04090001" w:tentative="1">
      <w:start w:val="1"/>
      <w:numFmt w:val="bullet"/>
      <w:lvlText w:val=""/>
      <w:lvlJc w:val="left"/>
      <w:pPr>
        <w:ind w:left="7605" w:hanging="360"/>
      </w:pPr>
      <w:rPr>
        <w:rFonts w:ascii="Symbol" w:hAnsi="Symbol" w:hint="default"/>
      </w:rPr>
    </w:lvl>
    <w:lvl w:ilvl="4" w:tplc="04090003" w:tentative="1">
      <w:start w:val="1"/>
      <w:numFmt w:val="bullet"/>
      <w:lvlText w:val="o"/>
      <w:lvlJc w:val="left"/>
      <w:pPr>
        <w:ind w:left="8325" w:hanging="360"/>
      </w:pPr>
      <w:rPr>
        <w:rFonts w:ascii="Courier New" w:hAnsi="Courier New" w:cs="Courier New" w:hint="default"/>
      </w:rPr>
    </w:lvl>
    <w:lvl w:ilvl="5" w:tplc="04090005" w:tentative="1">
      <w:start w:val="1"/>
      <w:numFmt w:val="bullet"/>
      <w:lvlText w:val=""/>
      <w:lvlJc w:val="left"/>
      <w:pPr>
        <w:ind w:left="9045" w:hanging="360"/>
      </w:pPr>
      <w:rPr>
        <w:rFonts w:ascii="Wingdings" w:hAnsi="Wingdings" w:hint="default"/>
      </w:rPr>
    </w:lvl>
    <w:lvl w:ilvl="6" w:tplc="04090001" w:tentative="1">
      <w:start w:val="1"/>
      <w:numFmt w:val="bullet"/>
      <w:lvlText w:val=""/>
      <w:lvlJc w:val="left"/>
      <w:pPr>
        <w:ind w:left="9765" w:hanging="360"/>
      </w:pPr>
      <w:rPr>
        <w:rFonts w:ascii="Symbol" w:hAnsi="Symbol" w:hint="default"/>
      </w:rPr>
    </w:lvl>
    <w:lvl w:ilvl="7" w:tplc="04090003" w:tentative="1">
      <w:start w:val="1"/>
      <w:numFmt w:val="bullet"/>
      <w:lvlText w:val="o"/>
      <w:lvlJc w:val="left"/>
      <w:pPr>
        <w:ind w:left="10485" w:hanging="360"/>
      </w:pPr>
      <w:rPr>
        <w:rFonts w:ascii="Courier New" w:hAnsi="Courier New" w:cs="Courier New" w:hint="default"/>
      </w:rPr>
    </w:lvl>
    <w:lvl w:ilvl="8" w:tplc="04090005" w:tentative="1">
      <w:start w:val="1"/>
      <w:numFmt w:val="bullet"/>
      <w:lvlText w:val=""/>
      <w:lvlJc w:val="left"/>
      <w:pPr>
        <w:ind w:left="11205" w:hanging="360"/>
      </w:pPr>
      <w:rPr>
        <w:rFonts w:ascii="Wingdings" w:hAnsi="Wingdings" w:hint="default"/>
      </w:rPr>
    </w:lvl>
  </w:abstractNum>
  <w:abstractNum w:abstractNumId="9" w15:restartNumberingAfterBreak="0">
    <w:nsid w:val="21A45778"/>
    <w:multiLevelType w:val="hybridMultilevel"/>
    <w:tmpl w:val="B9D0D2E2"/>
    <w:lvl w:ilvl="0" w:tplc="9926DB90">
      <w:start w:val="1"/>
      <w:numFmt w:val="bullet"/>
      <w:lvlText w:val="-"/>
      <w:lvlJc w:val="left"/>
      <w:pPr>
        <w:ind w:left="5520" w:hanging="360"/>
      </w:pPr>
      <w:rPr>
        <w:rFonts w:ascii="Calibri" w:eastAsiaTheme="minorHAnsi" w:hAnsi="Calibri" w:cstheme="minorBidi" w:hint="default"/>
      </w:rPr>
    </w:lvl>
    <w:lvl w:ilvl="1" w:tplc="04090003" w:tentative="1">
      <w:start w:val="1"/>
      <w:numFmt w:val="bullet"/>
      <w:lvlText w:val="o"/>
      <w:lvlJc w:val="left"/>
      <w:pPr>
        <w:ind w:left="6240" w:hanging="360"/>
      </w:pPr>
      <w:rPr>
        <w:rFonts w:ascii="Courier New" w:hAnsi="Courier New" w:cs="Courier New" w:hint="default"/>
      </w:rPr>
    </w:lvl>
    <w:lvl w:ilvl="2" w:tplc="04090005" w:tentative="1">
      <w:start w:val="1"/>
      <w:numFmt w:val="bullet"/>
      <w:lvlText w:val=""/>
      <w:lvlJc w:val="left"/>
      <w:pPr>
        <w:ind w:left="6960" w:hanging="360"/>
      </w:pPr>
      <w:rPr>
        <w:rFonts w:ascii="Wingdings" w:hAnsi="Wingdings" w:hint="default"/>
      </w:rPr>
    </w:lvl>
    <w:lvl w:ilvl="3" w:tplc="04090001" w:tentative="1">
      <w:start w:val="1"/>
      <w:numFmt w:val="bullet"/>
      <w:lvlText w:val=""/>
      <w:lvlJc w:val="left"/>
      <w:pPr>
        <w:ind w:left="7680" w:hanging="360"/>
      </w:pPr>
      <w:rPr>
        <w:rFonts w:ascii="Symbol" w:hAnsi="Symbol" w:hint="default"/>
      </w:rPr>
    </w:lvl>
    <w:lvl w:ilvl="4" w:tplc="04090003" w:tentative="1">
      <w:start w:val="1"/>
      <w:numFmt w:val="bullet"/>
      <w:lvlText w:val="o"/>
      <w:lvlJc w:val="left"/>
      <w:pPr>
        <w:ind w:left="8400" w:hanging="360"/>
      </w:pPr>
      <w:rPr>
        <w:rFonts w:ascii="Courier New" w:hAnsi="Courier New" w:cs="Courier New" w:hint="default"/>
      </w:rPr>
    </w:lvl>
    <w:lvl w:ilvl="5" w:tplc="04090005" w:tentative="1">
      <w:start w:val="1"/>
      <w:numFmt w:val="bullet"/>
      <w:lvlText w:val=""/>
      <w:lvlJc w:val="left"/>
      <w:pPr>
        <w:ind w:left="9120" w:hanging="360"/>
      </w:pPr>
      <w:rPr>
        <w:rFonts w:ascii="Wingdings" w:hAnsi="Wingdings" w:hint="default"/>
      </w:rPr>
    </w:lvl>
    <w:lvl w:ilvl="6" w:tplc="04090001" w:tentative="1">
      <w:start w:val="1"/>
      <w:numFmt w:val="bullet"/>
      <w:lvlText w:val=""/>
      <w:lvlJc w:val="left"/>
      <w:pPr>
        <w:ind w:left="9840" w:hanging="360"/>
      </w:pPr>
      <w:rPr>
        <w:rFonts w:ascii="Symbol" w:hAnsi="Symbol" w:hint="default"/>
      </w:rPr>
    </w:lvl>
    <w:lvl w:ilvl="7" w:tplc="04090003" w:tentative="1">
      <w:start w:val="1"/>
      <w:numFmt w:val="bullet"/>
      <w:lvlText w:val="o"/>
      <w:lvlJc w:val="left"/>
      <w:pPr>
        <w:ind w:left="10560" w:hanging="360"/>
      </w:pPr>
      <w:rPr>
        <w:rFonts w:ascii="Courier New" w:hAnsi="Courier New" w:cs="Courier New" w:hint="default"/>
      </w:rPr>
    </w:lvl>
    <w:lvl w:ilvl="8" w:tplc="04090005" w:tentative="1">
      <w:start w:val="1"/>
      <w:numFmt w:val="bullet"/>
      <w:lvlText w:val=""/>
      <w:lvlJc w:val="left"/>
      <w:pPr>
        <w:ind w:left="11280" w:hanging="360"/>
      </w:pPr>
      <w:rPr>
        <w:rFonts w:ascii="Wingdings" w:hAnsi="Wingdings" w:hint="default"/>
      </w:rPr>
    </w:lvl>
  </w:abstractNum>
  <w:abstractNum w:abstractNumId="10" w15:restartNumberingAfterBreak="0">
    <w:nsid w:val="23006761"/>
    <w:multiLevelType w:val="hybridMultilevel"/>
    <w:tmpl w:val="25F44B78"/>
    <w:lvl w:ilvl="0" w:tplc="DE5C1E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36B17"/>
    <w:multiLevelType w:val="multilevel"/>
    <w:tmpl w:val="3B54991A"/>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360" w:hanging="360"/>
      </w:pPr>
      <w:rPr>
        <w:rFonts w:hint="default"/>
        <w:color w:val="0563C1" w:themeColor="hyperlink"/>
        <w:u w:val="single"/>
      </w:rPr>
    </w:lvl>
    <w:lvl w:ilvl="2">
      <w:start w:val="1"/>
      <w:numFmt w:val="decimal"/>
      <w:lvlText w:val="%1.%2.%3"/>
      <w:lvlJc w:val="left"/>
      <w:pPr>
        <w:ind w:left="720" w:hanging="720"/>
      </w:pPr>
      <w:rPr>
        <w:rFonts w:hint="default"/>
        <w:color w:val="0563C1" w:themeColor="hyperlink"/>
        <w:u w:val="single"/>
      </w:rPr>
    </w:lvl>
    <w:lvl w:ilvl="3">
      <w:start w:val="1"/>
      <w:numFmt w:val="decimal"/>
      <w:lvlText w:val="%1.%2.%3.%4"/>
      <w:lvlJc w:val="left"/>
      <w:pPr>
        <w:ind w:left="720" w:hanging="720"/>
      </w:pPr>
      <w:rPr>
        <w:rFonts w:hint="default"/>
        <w:color w:val="0563C1" w:themeColor="hyperlink"/>
        <w:u w:val="single"/>
      </w:rPr>
    </w:lvl>
    <w:lvl w:ilvl="4">
      <w:start w:val="1"/>
      <w:numFmt w:val="decimal"/>
      <w:lvlText w:val="%1.%2.%3.%4.%5"/>
      <w:lvlJc w:val="left"/>
      <w:pPr>
        <w:ind w:left="1080" w:hanging="1080"/>
      </w:pPr>
      <w:rPr>
        <w:rFonts w:hint="default"/>
        <w:color w:val="0563C1" w:themeColor="hyperlink"/>
        <w:u w:val="single"/>
      </w:rPr>
    </w:lvl>
    <w:lvl w:ilvl="5">
      <w:start w:val="1"/>
      <w:numFmt w:val="decimal"/>
      <w:lvlText w:val="%1.%2.%3.%4.%5.%6"/>
      <w:lvlJc w:val="left"/>
      <w:pPr>
        <w:ind w:left="1080" w:hanging="1080"/>
      </w:pPr>
      <w:rPr>
        <w:rFonts w:hint="default"/>
        <w:color w:val="0563C1" w:themeColor="hyperlink"/>
        <w:u w:val="single"/>
      </w:rPr>
    </w:lvl>
    <w:lvl w:ilvl="6">
      <w:start w:val="1"/>
      <w:numFmt w:val="decimal"/>
      <w:lvlText w:val="%1.%2.%3.%4.%5.%6.%7"/>
      <w:lvlJc w:val="left"/>
      <w:pPr>
        <w:ind w:left="1440" w:hanging="1440"/>
      </w:pPr>
      <w:rPr>
        <w:rFonts w:hint="default"/>
        <w:color w:val="0563C1" w:themeColor="hyperlink"/>
        <w:u w:val="single"/>
      </w:rPr>
    </w:lvl>
    <w:lvl w:ilvl="7">
      <w:start w:val="1"/>
      <w:numFmt w:val="decimal"/>
      <w:lvlText w:val="%1.%2.%3.%4.%5.%6.%7.%8"/>
      <w:lvlJc w:val="left"/>
      <w:pPr>
        <w:ind w:left="1440" w:hanging="1440"/>
      </w:pPr>
      <w:rPr>
        <w:rFonts w:hint="default"/>
        <w:color w:val="0563C1" w:themeColor="hyperlink"/>
        <w:u w:val="single"/>
      </w:rPr>
    </w:lvl>
    <w:lvl w:ilvl="8">
      <w:start w:val="1"/>
      <w:numFmt w:val="decimal"/>
      <w:lvlText w:val="%1.%2.%3.%4.%5.%6.%7.%8.%9"/>
      <w:lvlJc w:val="left"/>
      <w:pPr>
        <w:ind w:left="1800" w:hanging="1800"/>
      </w:pPr>
      <w:rPr>
        <w:rFonts w:hint="default"/>
        <w:color w:val="0563C1" w:themeColor="hyperlink"/>
        <w:u w:val="single"/>
      </w:rPr>
    </w:lvl>
  </w:abstractNum>
  <w:abstractNum w:abstractNumId="12" w15:restartNumberingAfterBreak="0">
    <w:nsid w:val="290C6AE9"/>
    <w:multiLevelType w:val="hybridMultilevel"/>
    <w:tmpl w:val="5C8CF788"/>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3" w15:restartNumberingAfterBreak="0">
    <w:nsid w:val="2F9774FA"/>
    <w:multiLevelType w:val="hybridMultilevel"/>
    <w:tmpl w:val="15A2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C2EF3"/>
    <w:multiLevelType w:val="hybridMultilevel"/>
    <w:tmpl w:val="FE3CD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91F05"/>
    <w:multiLevelType w:val="hybridMultilevel"/>
    <w:tmpl w:val="2FAE79D8"/>
    <w:lvl w:ilvl="0" w:tplc="CD34CA72">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6" w15:restartNumberingAfterBreak="0">
    <w:nsid w:val="3D094E03"/>
    <w:multiLevelType w:val="hybridMultilevel"/>
    <w:tmpl w:val="38D6CBEC"/>
    <w:lvl w:ilvl="0" w:tplc="156A0006">
      <w:start w:val="2017"/>
      <w:numFmt w:val="bullet"/>
      <w:lvlText w:val="-"/>
      <w:lvlJc w:val="left"/>
      <w:pPr>
        <w:ind w:left="6120" w:hanging="360"/>
      </w:pPr>
      <w:rPr>
        <w:rFonts w:ascii="Calibri" w:eastAsiaTheme="minorHAnsi" w:hAnsi="Calibri"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416B6466"/>
    <w:multiLevelType w:val="hybridMultilevel"/>
    <w:tmpl w:val="00AE7456"/>
    <w:lvl w:ilvl="0" w:tplc="62CEFA4C">
      <w:start w:val="1"/>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4429164F"/>
    <w:multiLevelType w:val="hybridMultilevel"/>
    <w:tmpl w:val="8E0ABEF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15:restartNumberingAfterBreak="0">
    <w:nsid w:val="45157722"/>
    <w:multiLevelType w:val="hybridMultilevel"/>
    <w:tmpl w:val="BD0286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A2B60"/>
    <w:multiLevelType w:val="hybridMultilevel"/>
    <w:tmpl w:val="75665CA6"/>
    <w:lvl w:ilvl="0" w:tplc="3FEEF5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E17B74"/>
    <w:multiLevelType w:val="hybridMultilevel"/>
    <w:tmpl w:val="364685CA"/>
    <w:lvl w:ilvl="0" w:tplc="A0846F60">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2" w15:restartNumberingAfterBreak="0">
    <w:nsid w:val="50C8574C"/>
    <w:multiLevelType w:val="hybridMultilevel"/>
    <w:tmpl w:val="C988E660"/>
    <w:lvl w:ilvl="0" w:tplc="18DC3892">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3" w15:restartNumberingAfterBreak="0">
    <w:nsid w:val="5B547574"/>
    <w:multiLevelType w:val="hybridMultilevel"/>
    <w:tmpl w:val="FE827FC4"/>
    <w:lvl w:ilvl="0" w:tplc="936C28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75D31"/>
    <w:multiLevelType w:val="hybridMultilevel"/>
    <w:tmpl w:val="529A315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2604C1"/>
    <w:multiLevelType w:val="hybridMultilevel"/>
    <w:tmpl w:val="FF5864AC"/>
    <w:lvl w:ilvl="0" w:tplc="D9900430">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6" w15:restartNumberingAfterBreak="0">
    <w:nsid w:val="67D17DBE"/>
    <w:multiLevelType w:val="hybridMultilevel"/>
    <w:tmpl w:val="989E8B24"/>
    <w:lvl w:ilvl="0" w:tplc="B9D0EE90">
      <w:start w:val="1"/>
      <w:numFmt w:val="bullet"/>
      <w:lvlText w:val="-"/>
      <w:lvlJc w:val="left"/>
      <w:pPr>
        <w:ind w:left="5445" w:hanging="360"/>
      </w:pPr>
      <w:rPr>
        <w:rFonts w:ascii="Calibri" w:eastAsiaTheme="minorHAnsi" w:hAnsi="Calibri" w:cstheme="minorBidi" w:hint="default"/>
      </w:rPr>
    </w:lvl>
    <w:lvl w:ilvl="1" w:tplc="04090003" w:tentative="1">
      <w:start w:val="1"/>
      <w:numFmt w:val="bullet"/>
      <w:lvlText w:val="o"/>
      <w:lvlJc w:val="left"/>
      <w:pPr>
        <w:ind w:left="6165" w:hanging="360"/>
      </w:pPr>
      <w:rPr>
        <w:rFonts w:ascii="Courier New" w:hAnsi="Courier New" w:cs="Courier New" w:hint="default"/>
      </w:rPr>
    </w:lvl>
    <w:lvl w:ilvl="2" w:tplc="04090005" w:tentative="1">
      <w:start w:val="1"/>
      <w:numFmt w:val="bullet"/>
      <w:lvlText w:val=""/>
      <w:lvlJc w:val="left"/>
      <w:pPr>
        <w:ind w:left="6885" w:hanging="360"/>
      </w:pPr>
      <w:rPr>
        <w:rFonts w:ascii="Wingdings" w:hAnsi="Wingdings" w:hint="default"/>
      </w:rPr>
    </w:lvl>
    <w:lvl w:ilvl="3" w:tplc="04090001" w:tentative="1">
      <w:start w:val="1"/>
      <w:numFmt w:val="bullet"/>
      <w:lvlText w:val=""/>
      <w:lvlJc w:val="left"/>
      <w:pPr>
        <w:ind w:left="7605" w:hanging="360"/>
      </w:pPr>
      <w:rPr>
        <w:rFonts w:ascii="Symbol" w:hAnsi="Symbol" w:hint="default"/>
      </w:rPr>
    </w:lvl>
    <w:lvl w:ilvl="4" w:tplc="04090003" w:tentative="1">
      <w:start w:val="1"/>
      <w:numFmt w:val="bullet"/>
      <w:lvlText w:val="o"/>
      <w:lvlJc w:val="left"/>
      <w:pPr>
        <w:ind w:left="8325" w:hanging="360"/>
      </w:pPr>
      <w:rPr>
        <w:rFonts w:ascii="Courier New" w:hAnsi="Courier New" w:cs="Courier New" w:hint="default"/>
      </w:rPr>
    </w:lvl>
    <w:lvl w:ilvl="5" w:tplc="04090005" w:tentative="1">
      <w:start w:val="1"/>
      <w:numFmt w:val="bullet"/>
      <w:lvlText w:val=""/>
      <w:lvlJc w:val="left"/>
      <w:pPr>
        <w:ind w:left="9045" w:hanging="360"/>
      </w:pPr>
      <w:rPr>
        <w:rFonts w:ascii="Wingdings" w:hAnsi="Wingdings" w:hint="default"/>
      </w:rPr>
    </w:lvl>
    <w:lvl w:ilvl="6" w:tplc="04090001" w:tentative="1">
      <w:start w:val="1"/>
      <w:numFmt w:val="bullet"/>
      <w:lvlText w:val=""/>
      <w:lvlJc w:val="left"/>
      <w:pPr>
        <w:ind w:left="9765" w:hanging="360"/>
      </w:pPr>
      <w:rPr>
        <w:rFonts w:ascii="Symbol" w:hAnsi="Symbol" w:hint="default"/>
      </w:rPr>
    </w:lvl>
    <w:lvl w:ilvl="7" w:tplc="04090003" w:tentative="1">
      <w:start w:val="1"/>
      <w:numFmt w:val="bullet"/>
      <w:lvlText w:val="o"/>
      <w:lvlJc w:val="left"/>
      <w:pPr>
        <w:ind w:left="10485" w:hanging="360"/>
      </w:pPr>
      <w:rPr>
        <w:rFonts w:ascii="Courier New" w:hAnsi="Courier New" w:cs="Courier New" w:hint="default"/>
      </w:rPr>
    </w:lvl>
    <w:lvl w:ilvl="8" w:tplc="04090005" w:tentative="1">
      <w:start w:val="1"/>
      <w:numFmt w:val="bullet"/>
      <w:lvlText w:val=""/>
      <w:lvlJc w:val="left"/>
      <w:pPr>
        <w:ind w:left="11205" w:hanging="360"/>
      </w:pPr>
      <w:rPr>
        <w:rFonts w:ascii="Wingdings" w:hAnsi="Wingdings" w:hint="default"/>
      </w:rPr>
    </w:lvl>
  </w:abstractNum>
  <w:abstractNum w:abstractNumId="27" w15:restartNumberingAfterBreak="0">
    <w:nsid w:val="67F873E7"/>
    <w:multiLevelType w:val="hybridMultilevel"/>
    <w:tmpl w:val="7D188A9A"/>
    <w:lvl w:ilvl="0" w:tplc="44FCEEEC">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8" w15:restartNumberingAfterBreak="0">
    <w:nsid w:val="68D7604C"/>
    <w:multiLevelType w:val="hybridMultilevel"/>
    <w:tmpl w:val="9CF4C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4C23"/>
    <w:multiLevelType w:val="hybridMultilevel"/>
    <w:tmpl w:val="BF104FC2"/>
    <w:lvl w:ilvl="0" w:tplc="4712CE74">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0" w15:restartNumberingAfterBreak="0">
    <w:nsid w:val="6CCD3692"/>
    <w:multiLevelType w:val="hybridMultilevel"/>
    <w:tmpl w:val="7D661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5E3B7E"/>
    <w:multiLevelType w:val="hybridMultilevel"/>
    <w:tmpl w:val="3DC053B8"/>
    <w:lvl w:ilvl="0" w:tplc="5EC2D53E">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2" w15:restartNumberingAfterBreak="0">
    <w:nsid w:val="752C6A86"/>
    <w:multiLevelType w:val="multilevel"/>
    <w:tmpl w:val="D4CC54C6"/>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i w:val="0"/>
      </w:rPr>
    </w:lvl>
    <w:lvl w:ilvl="3">
      <w:start w:val="1"/>
      <w:numFmt w:val="decimal"/>
      <w:lvlText w:val="%1.%2.%3.%4"/>
      <w:lvlJc w:val="left"/>
      <w:pPr>
        <w:ind w:left="2160" w:hanging="1080"/>
      </w:pPr>
      <w:rPr>
        <w:rFonts w:hint="default"/>
        <w:b/>
        <w:i w:val="0"/>
      </w:rPr>
    </w:lvl>
    <w:lvl w:ilvl="4">
      <w:start w:val="1"/>
      <w:numFmt w:val="decimal"/>
      <w:lvlText w:val="%1.%2.%3.%4.%5"/>
      <w:lvlJc w:val="left"/>
      <w:pPr>
        <w:ind w:left="2520" w:hanging="1080"/>
      </w:pPr>
      <w:rPr>
        <w:rFonts w:hint="default"/>
        <w:b/>
        <w:i w:val="0"/>
      </w:rPr>
    </w:lvl>
    <w:lvl w:ilvl="5">
      <w:start w:val="1"/>
      <w:numFmt w:val="decimal"/>
      <w:lvlText w:val="%1.%2.%3.%4.%5.%6"/>
      <w:lvlJc w:val="left"/>
      <w:pPr>
        <w:ind w:left="3240" w:hanging="1440"/>
      </w:pPr>
      <w:rPr>
        <w:rFonts w:hint="default"/>
        <w:b/>
        <w:i w:val="0"/>
      </w:rPr>
    </w:lvl>
    <w:lvl w:ilvl="6">
      <w:start w:val="1"/>
      <w:numFmt w:val="decimal"/>
      <w:lvlText w:val="%1.%2.%3.%4.%5.%6.%7"/>
      <w:lvlJc w:val="left"/>
      <w:pPr>
        <w:ind w:left="3600" w:hanging="1440"/>
      </w:pPr>
      <w:rPr>
        <w:rFonts w:hint="default"/>
        <w:b/>
        <w:i w:val="0"/>
      </w:rPr>
    </w:lvl>
    <w:lvl w:ilvl="7">
      <w:start w:val="1"/>
      <w:numFmt w:val="decimal"/>
      <w:lvlText w:val="%1.%2.%3.%4.%5.%6.%7.%8"/>
      <w:lvlJc w:val="left"/>
      <w:pPr>
        <w:ind w:left="4320" w:hanging="1800"/>
      </w:pPr>
      <w:rPr>
        <w:rFonts w:hint="default"/>
        <w:b/>
        <w:i w:val="0"/>
      </w:rPr>
    </w:lvl>
    <w:lvl w:ilvl="8">
      <w:start w:val="1"/>
      <w:numFmt w:val="decimal"/>
      <w:lvlText w:val="%1.%2.%3.%4.%5.%6.%7.%8.%9"/>
      <w:lvlJc w:val="left"/>
      <w:pPr>
        <w:ind w:left="4680" w:hanging="1800"/>
      </w:pPr>
      <w:rPr>
        <w:rFonts w:hint="default"/>
        <w:b/>
        <w:i w:val="0"/>
      </w:rPr>
    </w:lvl>
  </w:abstractNum>
  <w:abstractNum w:abstractNumId="33" w15:restartNumberingAfterBreak="0">
    <w:nsid w:val="7AC813D9"/>
    <w:multiLevelType w:val="hybridMultilevel"/>
    <w:tmpl w:val="2188C180"/>
    <w:lvl w:ilvl="0" w:tplc="936C28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8"/>
  </w:num>
  <w:num w:numId="4">
    <w:abstractNumId w:val="26"/>
  </w:num>
  <w:num w:numId="5">
    <w:abstractNumId w:val="27"/>
  </w:num>
  <w:num w:numId="6">
    <w:abstractNumId w:val="6"/>
  </w:num>
  <w:num w:numId="7">
    <w:abstractNumId w:val="9"/>
  </w:num>
  <w:num w:numId="8">
    <w:abstractNumId w:val="17"/>
  </w:num>
  <w:num w:numId="9">
    <w:abstractNumId w:val="21"/>
  </w:num>
  <w:num w:numId="10">
    <w:abstractNumId w:val="2"/>
  </w:num>
  <w:num w:numId="11">
    <w:abstractNumId w:val="22"/>
  </w:num>
  <w:num w:numId="12">
    <w:abstractNumId w:val="15"/>
  </w:num>
  <w:num w:numId="13">
    <w:abstractNumId w:val="25"/>
  </w:num>
  <w:num w:numId="14">
    <w:abstractNumId w:val="16"/>
  </w:num>
  <w:num w:numId="15">
    <w:abstractNumId w:val="29"/>
  </w:num>
  <w:num w:numId="16">
    <w:abstractNumId w:val="31"/>
  </w:num>
  <w:num w:numId="17">
    <w:abstractNumId w:val="10"/>
  </w:num>
  <w:num w:numId="18">
    <w:abstractNumId w:val="20"/>
  </w:num>
  <w:num w:numId="19">
    <w:abstractNumId w:val="23"/>
  </w:num>
  <w:num w:numId="20">
    <w:abstractNumId w:val="33"/>
  </w:num>
  <w:num w:numId="21">
    <w:abstractNumId w:val="18"/>
  </w:num>
  <w:num w:numId="22">
    <w:abstractNumId w:val="12"/>
  </w:num>
  <w:num w:numId="23">
    <w:abstractNumId w:val="7"/>
  </w:num>
  <w:num w:numId="24">
    <w:abstractNumId w:val="4"/>
  </w:num>
  <w:num w:numId="25">
    <w:abstractNumId w:val="24"/>
  </w:num>
  <w:num w:numId="26">
    <w:abstractNumId w:val="30"/>
  </w:num>
  <w:num w:numId="27">
    <w:abstractNumId w:val="1"/>
  </w:num>
  <w:num w:numId="28">
    <w:abstractNumId w:val="19"/>
  </w:num>
  <w:num w:numId="29">
    <w:abstractNumId w:val="5"/>
  </w:num>
  <w:num w:numId="30">
    <w:abstractNumId w:val="3"/>
  </w:num>
  <w:num w:numId="31">
    <w:abstractNumId w:val="13"/>
  </w:num>
  <w:num w:numId="32">
    <w:abstractNumId w:val="0"/>
  </w:num>
  <w:num w:numId="33">
    <w:abstractNumId w:val="11"/>
  </w:num>
  <w:num w:numId="34">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 Watari">
    <w15:presenceInfo w15:providerId="Windows Live" w15:userId="b3e296f54696e4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C7"/>
    <w:rsid w:val="0001242F"/>
    <w:rsid w:val="000459E5"/>
    <w:rsid w:val="000620F3"/>
    <w:rsid w:val="00082E85"/>
    <w:rsid w:val="000B5602"/>
    <w:rsid w:val="000E656F"/>
    <w:rsid w:val="00115590"/>
    <w:rsid w:val="001542DA"/>
    <w:rsid w:val="00161CE0"/>
    <w:rsid w:val="001C6BBF"/>
    <w:rsid w:val="00210201"/>
    <w:rsid w:val="0022262B"/>
    <w:rsid w:val="00225743"/>
    <w:rsid w:val="002E378F"/>
    <w:rsid w:val="00303FDA"/>
    <w:rsid w:val="003150C5"/>
    <w:rsid w:val="003364F2"/>
    <w:rsid w:val="00367804"/>
    <w:rsid w:val="003A2260"/>
    <w:rsid w:val="003C5F80"/>
    <w:rsid w:val="0040512B"/>
    <w:rsid w:val="00446FC9"/>
    <w:rsid w:val="00476D69"/>
    <w:rsid w:val="004E2567"/>
    <w:rsid w:val="00527C9E"/>
    <w:rsid w:val="00534690"/>
    <w:rsid w:val="005E68C2"/>
    <w:rsid w:val="006359FE"/>
    <w:rsid w:val="00652BE3"/>
    <w:rsid w:val="00683B2F"/>
    <w:rsid w:val="006A1CD0"/>
    <w:rsid w:val="006A765D"/>
    <w:rsid w:val="006B2823"/>
    <w:rsid w:val="006F5866"/>
    <w:rsid w:val="0071582F"/>
    <w:rsid w:val="0075009F"/>
    <w:rsid w:val="007C61C7"/>
    <w:rsid w:val="008039E5"/>
    <w:rsid w:val="00820048"/>
    <w:rsid w:val="00822180"/>
    <w:rsid w:val="00840E40"/>
    <w:rsid w:val="00846B45"/>
    <w:rsid w:val="008A4607"/>
    <w:rsid w:val="008F799D"/>
    <w:rsid w:val="00922BCA"/>
    <w:rsid w:val="00943EFB"/>
    <w:rsid w:val="00944BC3"/>
    <w:rsid w:val="0095263D"/>
    <w:rsid w:val="00961157"/>
    <w:rsid w:val="0098206B"/>
    <w:rsid w:val="009A6084"/>
    <w:rsid w:val="009D53EE"/>
    <w:rsid w:val="009E04F9"/>
    <w:rsid w:val="00A004D8"/>
    <w:rsid w:val="00A25726"/>
    <w:rsid w:val="00A90591"/>
    <w:rsid w:val="00A9699E"/>
    <w:rsid w:val="00B063E3"/>
    <w:rsid w:val="00B61771"/>
    <w:rsid w:val="00B708CB"/>
    <w:rsid w:val="00BC45CE"/>
    <w:rsid w:val="00BD27E7"/>
    <w:rsid w:val="00BD34E9"/>
    <w:rsid w:val="00C73A8F"/>
    <w:rsid w:val="00C94C09"/>
    <w:rsid w:val="00CE7024"/>
    <w:rsid w:val="00CF5540"/>
    <w:rsid w:val="00D0456D"/>
    <w:rsid w:val="00E14799"/>
    <w:rsid w:val="00E25D09"/>
    <w:rsid w:val="00E73CD2"/>
    <w:rsid w:val="00E82250"/>
    <w:rsid w:val="00F54901"/>
    <w:rsid w:val="00F91071"/>
    <w:rsid w:val="00FB3E53"/>
    <w:rsid w:val="00FD6BB8"/>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5F5C-8BDE-497C-9EB3-646E00B3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620F3"/>
    <w:pPr>
      <w:spacing w:before="480" w:after="0" w:line="276" w:lineRule="auto"/>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1"/>
    <w:unhideWhenUsed/>
    <w:qFormat/>
    <w:rsid w:val="000620F3"/>
    <w:pPr>
      <w:spacing w:before="200" w:after="0" w:line="276"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1"/>
    <w:unhideWhenUsed/>
    <w:qFormat/>
    <w:rsid w:val="000620F3"/>
    <w:pPr>
      <w:spacing w:before="200" w:after="0" w:line="271" w:lineRule="auto"/>
      <w:outlineLvl w:val="2"/>
    </w:pPr>
    <w:rPr>
      <w:rFonts w:asciiTheme="majorHAnsi" w:eastAsiaTheme="majorEastAsia" w:hAnsiTheme="majorHAnsi" w:cstheme="majorBid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C7"/>
    <w:pPr>
      <w:ind w:left="720"/>
      <w:contextualSpacing/>
    </w:pPr>
  </w:style>
  <w:style w:type="paragraph" w:styleId="NoSpacing">
    <w:name w:val="No Spacing"/>
    <w:uiPriority w:val="1"/>
    <w:qFormat/>
    <w:rsid w:val="00E14799"/>
    <w:pPr>
      <w:spacing w:after="0" w:line="240" w:lineRule="auto"/>
    </w:pPr>
  </w:style>
  <w:style w:type="paragraph" w:styleId="BalloonText">
    <w:name w:val="Balloon Text"/>
    <w:basedOn w:val="Normal"/>
    <w:link w:val="BalloonTextChar"/>
    <w:uiPriority w:val="99"/>
    <w:semiHidden/>
    <w:unhideWhenUsed/>
    <w:rsid w:val="00E73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CD2"/>
    <w:rPr>
      <w:rFonts w:ascii="Segoe UI" w:hAnsi="Segoe UI" w:cs="Segoe UI"/>
      <w:sz w:val="18"/>
      <w:szCs w:val="18"/>
    </w:rPr>
  </w:style>
  <w:style w:type="character" w:customStyle="1" w:styleId="Heading1Char">
    <w:name w:val="Heading 1 Char"/>
    <w:basedOn w:val="DefaultParagraphFont"/>
    <w:link w:val="Heading1"/>
    <w:uiPriority w:val="1"/>
    <w:rsid w:val="000620F3"/>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1"/>
    <w:rsid w:val="000620F3"/>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1"/>
    <w:rsid w:val="000620F3"/>
    <w:rPr>
      <w:rFonts w:asciiTheme="majorHAnsi" w:eastAsiaTheme="majorEastAsia" w:hAnsiTheme="majorHAnsi" w:cstheme="majorBidi"/>
      <w:b/>
      <w:bCs/>
      <w:lang w:bidi="en-US"/>
    </w:rPr>
  </w:style>
  <w:style w:type="character" w:styleId="Emphasis">
    <w:name w:val="Emphasis"/>
    <w:uiPriority w:val="10"/>
    <w:qFormat/>
    <w:rsid w:val="000620F3"/>
    <w:rPr>
      <w:b/>
      <w:bCs/>
      <w:i/>
      <w:iCs/>
      <w:spacing w:val="10"/>
      <w:bdr w:val="none" w:sz="0" w:space="0" w:color="auto"/>
      <w:shd w:val="clear" w:color="auto" w:fill="auto"/>
    </w:rPr>
  </w:style>
  <w:style w:type="paragraph" w:styleId="TOCHeading">
    <w:name w:val="TOC Heading"/>
    <w:basedOn w:val="Heading1"/>
    <w:next w:val="Normal"/>
    <w:uiPriority w:val="39"/>
    <w:unhideWhenUsed/>
    <w:qFormat/>
    <w:rsid w:val="000620F3"/>
    <w:pPr>
      <w:outlineLvl w:val="9"/>
    </w:pPr>
  </w:style>
  <w:style w:type="paragraph" w:styleId="TOC1">
    <w:name w:val="toc 1"/>
    <w:basedOn w:val="Normal"/>
    <w:next w:val="Normal"/>
    <w:autoRedefine/>
    <w:uiPriority w:val="39"/>
    <w:unhideWhenUsed/>
    <w:rsid w:val="000620F3"/>
    <w:pPr>
      <w:spacing w:after="100" w:line="276" w:lineRule="auto"/>
    </w:pPr>
    <w:rPr>
      <w:rFonts w:eastAsiaTheme="minorEastAsia"/>
      <w:lang w:bidi="en-US"/>
    </w:rPr>
  </w:style>
  <w:style w:type="paragraph" w:styleId="TOC2">
    <w:name w:val="toc 2"/>
    <w:basedOn w:val="Normal"/>
    <w:next w:val="Normal"/>
    <w:autoRedefine/>
    <w:uiPriority w:val="39"/>
    <w:unhideWhenUsed/>
    <w:rsid w:val="000620F3"/>
    <w:pPr>
      <w:spacing w:after="100" w:line="276" w:lineRule="auto"/>
      <w:ind w:left="220"/>
    </w:pPr>
    <w:rPr>
      <w:rFonts w:eastAsiaTheme="minorEastAsia"/>
      <w:lang w:bidi="en-US"/>
    </w:rPr>
  </w:style>
  <w:style w:type="paragraph" w:styleId="TOC3">
    <w:name w:val="toc 3"/>
    <w:basedOn w:val="Normal"/>
    <w:next w:val="Normal"/>
    <w:autoRedefine/>
    <w:uiPriority w:val="39"/>
    <w:unhideWhenUsed/>
    <w:rsid w:val="001C6BBF"/>
    <w:pPr>
      <w:tabs>
        <w:tab w:val="right" w:leader="dot" w:pos="9350"/>
      </w:tabs>
      <w:spacing w:after="100" w:line="276" w:lineRule="auto"/>
      <w:ind w:left="440"/>
    </w:pPr>
    <w:rPr>
      <w:rFonts w:ascii="Times New Roman" w:eastAsiaTheme="minorEastAsia" w:hAnsi="Times New Roman" w:cs="Times New Roman"/>
      <w:iCs/>
      <w:noProof/>
      <w:color w:val="4472C4" w:themeColor="accent5"/>
      <w:spacing w:val="10"/>
      <w:lang w:bidi="en-US"/>
    </w:rPr>
  </w:style>
  <w:style w:type="character" w:styleId="Hyperlink">
    <w:name w:val="Hyperlink"/>
    <w:basedOn w:val="DefaultParagraphFont"/>
    <w:uiPriority w:val="99"/>
    <w:unhideWhenUsed/>
    <w:rsid w:val="000620F3"/>
    <w:rPr>
      <w:color w:val="0563C1" w:themeColor="hyperlink"/>
      <w:u w:val="single"/>
    </w:rPr>
  </w:style>
  <w:style w:type="paragraph" w:styleId="Revision">
    <w:name w:val="Revision"/>
    <w:hidden/>
    <w:uiPriority w:val="99"/>
    <w:semiHidden/>
    <w:rsid w:val="006F5866"/>
    <w:pPr>
      <w:spacing w:after="0" w:line="240" w:lineRule="auto"/>
    </w:pPr>
  </w:style>
  <w:style w:type="character" w:styleId="FollowedHyperlink">
    <w:name w:val="FollowedHyperlink"/>
    <w:basedOn w:val="DefaultParagraphFont"/>
    <w:uiPriority w:val="99"/>
    <w:semiHidden/>
    <w:unhideWhenUsed/>
    <w:rsid w:val="00750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8183</TotalTime>
  <Pages>1</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Watari</dc:creator>
  <cp:keywords/>
  <dc:description/>
  <cp:lastModifiedBy>Claud Watari</cp:lastModifiedBy>
  <cp:revision>69</cp:revision>
  <dcterms:created xsi:type="dcterms:W3CDTF">2018-01-16T13:37:00Z</dcterms:created>
  <dcterms:modified xsi:type="dcterms:W3CDTF">2018-01-23T11:12:00Z</dcterms:modified>
</cp:coreProperties>
</file>